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C43AA" w14:textId="77777777" w:rsidR="008058B7" w:rsidRDefault="008058B7"/>
    <w:p w14:paraId="239C6563" w14:textId="77777777" w:rsidR="00B012DC" w:rsidRDefault="00B012DC"/>
    <w:p w14:paraId="56B61A56" w14:textId="77777777" w:rsidR="00B012DC" w:rsidRDefault="00B012DC"/>
    <w:p w14:paraId="32844037" w14:textId="77777777" w:rsidR="00B012DC" w:rsidRDefault="00B012DC"/>
    <w:p w14:paraId="1E16FED4" w14:textId="77777777" w:rsidR="00B012DC" w:rsidRDefault="00B012DC"/>
    <w:p w14:paraId="32625A26" w14:textId="77777777" w:rsidR="00B012DC" w:rsidRDefault="00B012DC"/>
    <w:p w14:paraId="03233522" w14:textId="77777777" w:rsidR="00B012DC" w:rsidRDefault="00B012DC"/>
    <w:p w14:paraId="16F22E03" w14:textId="77777777" w:rsidR="00B012DC" w:rsidRDefault="00B012DC"/>
    <w:p w14:paraId="07EB12D9" w14:textId="77777777" w:rsidR="00B012DC" w:rsidRDefault="00B012DC"/>
    <w:p w14:paraId="61BFAD3C" w14:textId="6EE2D4E0" w:rsidR="00B012DC" w:rsidRPr="00830E40" w:rsidRDefault="00830E40" w:rsidP="00830E40">
      <w:pPr>
        <w:jc w:val="center"/>
        <w:rPr>
          <w:rFonts w:ascii="Verdana" w:hAnsi="Verdana"/>
          <w:sz w:val="24"/>
          <w:szCs w:val="24"/>
        </w:rPr>
      </w:pPr>
      <w:r w:rsidRPr="00830E40">
        <w:rPr>
          <w:rFonts w:ascii="Verdana" w:hAnsi="Verdana"/>
          <w:sz w:val="24"/>
          <w:szCs w:val="24"/>
        </w:rPr>
        <w:t>PennWest Military and Veteran Student Success Database</w:t>
      </w:r>
    </w:p>
    <w:p w14:paraId="05476E1D" w14:textId="77777777" w:rsidR="00B012DC" w:rsidRPr="004B3DFD" w:rsidRDefault="00B012DC" w:rsidP="004B3DFD">
      <w:pPr>
        <w:jc w:val="center"/>
        <w:rPr>
          <w:rFonts w:ascii="Times New Roman" w:hAnsi="Times New Roman" w:cs="Times New Roman"/>
          <w:sz w:val="24"/>
          <w:szCs w:val="24"/>
        </w:rPr>
      </w:pPr>
    </w:p>
    <w:p w14:paraId="6D4BE7FF" w14:textId="16A5EB87" w:rsidR="00B012DC" w:rsidRDefault="004B3DFD" w:rsidP="004B3DFD">
      <w:pPr>
        <w:jc w:val="center"/>
        <w:rPr>
          <w:rFonts w:ascii="Verdana" w:hAnsi="Verdana" w:cs="Times New Roman"/>
          <w:sz w:val="24"/>
          <w:szCs w:val="24"/>
        </w:rPr>
      </w:pPr>
      <w:r w:rsidRPr="004B3DFD">
        <w:rPr>
          <w:rFonts w:ascii="Verdana" w:hAnsi="Verdana" w:cs="Times New Roman"/>
          <w:sz w:val="24"/>
          <w:szCs w:val="24"/>
        </w:rPr>
        <w:t>USER MANUAL</w:t>
      </w:r>
    </w:p>
    <w:p w14:paraId="7C858E9C" w14:textId="77777777" w:rsidR="00830E40" w:rsidRDefault="00830E40" w:rsidP="004B3DFD">
      <w:pPr>
        <w:jc w:val="center"/>
        <w:rPr>
          <w:rFonts w:ascii="Verdana" w:hAnsi="Verdana" w:cs="Times New Roman"/>
          <w:sz w:val="24"/>
          <w:szCs w:val="24"/>
        </w:rPr>
      </w:pPr>
    </w:p>
    <w:p w14:paraId="2E96FE47" w14:textId="564A6189" w:rsidR="00830E40" w:rsidRPr="00830E40" w:rsidRDefault="00830E40" w:rsidP="004B3DFD">
      <w:pPr>
        <w:jc w:val="center"/>
        <w:rPr>
          <w:rFonts w:ascii="Verdana" w:hAnsi="Verdana" w:cs="Times New Roman"/>
        </w:rPr>
      </w:pPr>
      <w:r w:rsidRPr="00830E40">
        <w:rPr>
          <w:rFonts w:ascii="Verdana" w:hAnsi="Verdana" w:cs="Times New Roman"/>
        </w:rPr>
        <w:t>Evan Reinheimer, Jenna Guffy, Andrew Evans</w:t>
      </w:r>
    </w:p>
    <w:p w14:paraId="4A67C16C" w14:textId="77777777" w:rsidR="00B012DC" w:rsidRDefault="00B012DC"/>
    <w:p w14:paraId="45EE6F35" w14:textId="77777777" w:rsidR="00B012DC" w:rsidRDefault="00B012DC"/>
    <w:p w14:paraId="3553C542" w14:textId="77777777" w:rsidR="00830E40" w:rsidRDefault="00830E40"/>
    <w:p w14:paraId="029711EA" w14:textId="77777777" w:rsidR="00830E40" w:rsidRDefault="00830E40"/>
    <w:p w14:paraId="52C92790" w14:textId="77777777" w:rsidR="00830E40" w:rsidRDefault="00830E40"/>
    <w:p w14:paraId="30779E40" w14:textId="77777777" w:rsidR="00830E40" w:rsidRDefault="00830E40"/>
    <w:p w14:paraId="0615A476" w14:textId="77777777" w:rsidR="00830E40" w:rsidRDefault="00830E40"/>
    <w:p w14:paraId="17A13E89" w14:textId="77777777" w:rsidR="00830E40" w:rsidRDefault="00830E40"/>
    <w:p w14:paraId="4218FF3A" w14:textId="77777777" w:rsidR="00830E40" w:rsidRDefault="00830E40"/>
    <w:p w14:paraId="40258C86" w14:textId="77777777" w:rsidR="00830E40" w:rsidRDefault="00830E40"/>
    <w:p w14:paraId="617076F0" w14:textId="77777777" w:rsidR="00830E40" w:rsidRDefault="00830E40"/>
    <w:p w14:paraId="4F795759" w14:textId="77777777" w:rsidR="00830E40" w:rsidRDefault="00830E40"/>
    <w:p w14:paraId="3E1CC74A" w14:textId="77777777" w:rsidR="00830E40" w:rsidRDefault="00830E40"/>
    <w:p w14:paraId="00E7A5E3" w14:textId="77777777" w:rsidR="00830E40" w:rsidRDefault="00830E40" w:rsidP="00830E40">
      <w:pPr>
        <w:rPr>
          <w:rFonts w:ascii="Verdana" w:hAnsi="Verdana"/>
        </w:rPr>
      </w:pPr>
    </w:p>
    <w:p w14:paraId="1EB11900" w14:textId="72ACF91F" w:rsidR="00830E40" w:rsidRPr="00830E40" w:rsidRDefault="00830E40" w:rsidP="00830E40">
      <w:pPr>
        <w:jc w:val="center"/>
        <w:rPr>
          <w:rFonts w:ascii="Verdana" w:hAnsi="Verdana"/>
        </w:rPr>
      </w:pPr>
      <w:r w:rsidRPr="00830E40">
        <w:rPr>
          <w:rFonts w:ascii="Verdana" w:hAnsi="Verdana"/>
        </w:rPr>
        <w:t>CMIS</w:t>
      </w:r>
      <w:r>
        <w:rPr>
          <w:rFonts w:ascii="Verdana" w:hAnsi="Verdana"/>
        </w:rPr>
        <w:t>-4920 Senior Capstone II</w:t>
      </w:r>
    </w:p>
    <w:p w14:paraId="1FDB6BF8" w14:textId="77777777" w:rsidR="00B012DC" w:rsidRDefault="00B012DC"/>
    <w:p w14:paraId="3CFFF46C" w14:textId="4370CC1E" w:rsidR="00B012DC" w:rsidRPr="00860F7E" w:rsidRDefault="00860F7E" w:rsidP="00860F7E">
      <w:pPr>
        <w:jc w:val="center"/>
        <w:rPr>
          <w:color w:val="FF0000"/>
          <w:sz w:val="72"/>
          <w:szCs w:val="72"/>
        </w:rPr>
      </w:pPr>
      <w:commentRangeStart w:id="0"/>
      <w:r w:rsidRPr="00860F7E">
        <w:rPr>
          <w:color w:val="FF0000"/>
          <w:sz w:val="72"/>
          <w:szCs w:val="72"/>
        </w:rPr>
        <w:t>TABLE OF CONTENTS HERE</w:t>
      </w:r>
      <w:commentRangeEnd w:id="0"/>
      <w:r w:rsidR="001462A6">
        <w:rPr>
          <w:rStyle w:val="CommentReference"/>
        </w:rPr>
        <w:commentReference w:id="0"/>
      </w:r>
    </w:p>
    <w:p w14:paraId="2B406CC2" w14:textId="77777777" w:rsidR="00B012DC" w:rsidRDefault="00B012DC"/>
    <w:p w14:paraId="49763693" w14:textId="77777777" w:rsidR="00B012DC" w:rsidRDefault="00B012DC"/>
    <w:p w14:paraId="62B3953C" w14:textId="77777777" w:rsidR="00B012DC" w:rsidRDefault="00B012DC"/>
    <w:p w14:paraId="731E476C" w14:textId="77777777" w:rsidR="00B012DC" w:rsidRDefault="00B012DC"/>
    <w:p w14:paraId="7D616932" w14:textId="77777777" w:rsidR="00B012DC" w:rsidRDefault="00B012DC"/>
    <w:p w14:paraId="6AF8614C" w14:textId="77777777" w:rsidR="00860F7E" w:rsidRDefault="00860F7E"/>
    <w:p w14:paraId="4DAE797C" w14:textId="77777777" w:rsidR="00860F7E" w:rsidRDefault="00860F7E"/>
    <w:p w14:paraId="3384F58B" w14:textId="77777777" w:rsidR="00860F7E" w:rsidRDefault="00860F7E"/>
    <w:p w14:paraId="5D4429DA" w14:textId="77777777" w:rsidR="00860F7E" w:rsidRDefault="00860F7E"/>
    <w:p w14:paraId="6391253D" w14:textId="77777777" w:rsidR="00860F7E" w:rsidRDefault="00860F7E"/>
    <w:p w14:paraId="26138407" w14:textId="77777777" w:rsidR="00860F7E" w:rsidRDefault="00860F7E"/>
    <w:p w14:paraId="45EAF79D" w14:textId="77777777" w:rsidR="00860F7E" w:rsidRDefault="00860F7E"/>
    <w:p w14:paraId="057C068A" w14:textId="77777777" w:rsidR="00860F7E" w:rsidRDefault="00860F7E"/>
    <w:p w14:paraId="45EEA905" w14:textId="77777777" w:rsidR="00860F7E" w:rsidRDefault="00860F7E"/>
    <w:p w14:paraId="289D9D0F" w14:textId="77777777" w:rsidR="00860F7E" w:rsidRDefault="00860F7E"/>
    <w:p w14:paraId="0CE8711E" w14:textId="77777777" w:rsidR="00860F7E" w:rsidRDefault="00860F7E"/>
    <w:p w14:paraId="08BFEE0E" w14:textId="77777777" w:rsidR="00860F7E" w:rsidRDefault="00860F7E"/>
    <w:p w14:paraId="435AF532" w14:textId="77777777" w:rsidR="00860F7E" w:rsidRDefault="00860F7E"/>
    <w:p w14:paraId="4887A729" w14:textId="77777777" w:rsidR="00860F7E" w:rsidRDefault="00860F7E"/>
    <w:p w14:paraId="72C477A8" w14:textId="77777777" w:rsidR="00860F7E" w:rsidRDefault="00860F7E"/>
    <w:p w14:paraId="14C14BE8" w14:textId="77777777" w:rsidR="00860F7E" w:rsidRDefault="00860F7E"/>
    <w:p w14:paraId="7F1AA0C7" w14:textId="77777777" w:rsidR="00860F7E" w:rsidRDefault="00860F7E"/>
    <w:p w14:paraId="2A7431C8" w14:textId="77777777" w:rsidR="00860F7E" w:rsidRDefault="00860F7E"/>
    <w:p w14:paraId="7C42765B" w14:textId="77777777" w:rsidR="00860F7E" w:rsidRDefault="00860F7E"/>
    <w:p w14:paraId="2D13DD0B" w14:textId="77777777" w:rsidR="00860F7E" w:rsidRDefault="00860F7E"/>
    <w:p w14:paraId="07D02E22" w14:textId="08632B2C" w:rsidR="00860F7E" w:rsidRDefault="00ED2061" w:rsidP="0024720B">
      <w:pPr>
        <w:jc w:val="center"/>
        <w:rPr>
          <w:sz w:val="28"/>
          <w:szCs w:val="28"/>
        </w:rPr>
      </w:pPr>
      <w:r>
        <w:rPr>
          <w:sz w:val="28"/>
          <w:szCs w:val="28"/>
        </w:rPr>
        <w:lastRenderedPageBreak/>
        <w:t>SYSTEM</w:t>
      </w:r>
      <w:r w:rsidR="00E84DE7">
        <w:rPr>
          <w:sz w:val="28"/>
          <w:szCs w:val="28"/>
        </w:rPr>
        <w:t xml:space="preserve"> </w:t>
      </w:r>
      <w:r>
        <w:rPr>
          <w:sz w:val="28"/>
          <w:szCs w:val="28"/>
        </w:rPr>
        <w:t xml:space="preserve">CAPABILITES </w:t>
      </w:r>
      <w:r w:rsidR="00E84DE7">
        <w:rPr>
          <w:sz w:val="28"/>
          <w:szCs w:val="28"/>
        </w:rPr>
        <w:t>OVERVIEW</w:t>
      </w:r>
    </w:p>
    <w:p w14:paraId="2837D6FE" w14:textId="0685F82E" w:rsidR="00E84DE7" w:rsidRDefault="00E84DE7" w:rsidP="00E84DE7">
      <w:pPr>
        <w:ind w:firstLine="720"/>
        <w:rPr>
          <w:rFonts w:ascii="Verdana" w:hAnsi="Verdana"/>
          <w:sz w:val="24"/>
          <w:szCs w:val="24"/>
        </w:rPr>
      </w:pPr>
      <w:r>
        <w:rPr>
          <w:rFonts w:ascii="Verdana" w:hAnsi="Verdana"/>
          <w:sz w:val="24"/>
          <w:szCs w:val="24"/>
        </w:rPr>
        <w:t xml:space="preserve">The </w:t>
      </w:r>
      <w:r w:rsidRPr="00E84DE7">
        <w:rPr>
          <w:rFonts w:ascii="Verdana" w:hAnsi="Verdana"/>
          <w:sz w:val="24"/>
          <w:szCs w:val="24"/>
        </w:rPr>
        <w:t>PennWest Military and Veteran Student Success Database</w:t>
      </w:r>
      <w:r>
        <w:rPr>
          <w:rFonts w:ascii="Verdana" w:hAnsi="Verdana"/>
          <w:sz w:val="24"/>
          <w:szCs w:val="24"/>
        </w:rPr>
        <w:t xml:space="preserve"> allows users to access, enter, delete, and update information regarding </w:t>
      </w:r>
      <w:proofErr w:type="spellStart"/>
      <w:proofErr w:type="gramStart"/>
      <w:r>
        <w:rPr>
          <w:rFonts w:ascii="Verdana" w:hAnsi="Verdana"/>
          <w:sz w:val="24"/>
          <w:szCs w:val="24"/>
        </w:rPr>
        <w:t>student’s</w:t>
      </w:r>
      <w:proofErr w:type="spellEnd"/>
      <w:proofErr w:type="gramEnd"/>
      <w:r>
        <w:rPr>
          <w:rFonts w:ascii="Verdana" w:hAnsi="Verdana"/>
          <w:sz w:val="24"/>
          <w:szCs w:val="24"/>
        </w:rPr>
        <w:t xml:space="preserve"> who qualify for aid the Department of Veteran Affairs. This information can be specifically searched </w:t>
      </w:r>
      <w:proofErr w:type="gramStart"/>
      <w:r>
        <w:rPr>
          <w:rFonts w:ascii="Verdana" w:hAnsi="Verdana"/>
          <w:sz w:val="24"/>
          <w:szCs w:val="24"/>
        </w:rPr>
        <w:t>through for</w:t>
      </w:r>
      <w:proofErr w:type="gramEnd"/>
      <w:r>
        <w:rPr>
          <w:rFonts w:ascii="Verdana" w:hAnsi="Verdana"/>
          <w:sz w:val="24"/>
          <w:szCs w:val="24"/>
        </w:rPr>
        <w:t xml:space="preserve"> specific criteria. Users are then able to </w:t>
      </w:r>
      <w:r w:rsidR="00ED2061">
        <w:rPr>
          <w:rFonts w:ascii="Verdana" w:hAnsi="Verdana"/>
          <w:sz w:val="24"/>
          <w:szCs w:val="24"/>
        </w:rPr>
        <w:t xml:space="preserve">save specific email </w:t>
      </w:r>
      <w:r w:rsidR="001462A6">
        <w:rPr>
          <w:rFonts w:ascii="Verdana" w:hAnsi="Verdana"/>
          <w:sz w:val="24"/>
          <w:szCs w:val="24"/>
        </w:rPr>
        <w:t>templates and</w:t>
      </w:r>
      <w:r w:rsidR="00ED2061">
        <w:rPr>
          <w:rFonts w:ascii="Verdana" w:hAnsi="Verdana"/>
          <w:sz w:val="24"/>
          <w:szCs w:val="24"/>
        </w:rPr>
        <w:t xml:space="preserve"> use those templates to email one or more students through the system</w:t>
      </w:r>
      <w:r>
        <w:rPr>
          <w:rFonts w:ascii="Verdana" w:hAnsi="Verdana"/>
          <w:sz w:val="24"/>
          <w:szCs w:val="24"/>
        </w:rPr>
        <w:t xml:space="preserve"> </w:t>
      </w:r>
      <w:r w:rsidR="00ED2061">
        <w:rPr>
          <w:rFonts w:ascii="Verdana" w:hAnsi="Verdana"/>
          <w:sz w:val="24"/>
          <w:szCs w:val="24"/>
        </w:rPr>
        <w:t>who meet the user’s specific criteria.</w:t>
      </w:r>
    </w:p>
    <w:p w14:paraId="7FE87EE0" w14:textId="77777777" w:rsidR="008F00B6" w:rsidRDefault="008F00B6" w:rsidP="00E84DE7">
      <w:pPr>
        <w:ind w:firstLine="720"/>
        <w:rPr>
          <w:rFonts w:ascii="Verdana" w:hAnsi="Verdana"/>
          <w:sz w:val="24"/>
          <w:szCs w:val="24"/>
        </w:rPr>
      </w:pPr>
    </w:p>
    <w:p w14:paraId="531BDB2A" w14:textId="717A9548" w:rsidR="008F00B6" w:rsidRDefault="008F00B6" w:rsidP="00E84DE7">
      <w:pPr>
        <w:ind w:firstLine="720"/>
        <w:rPr>
          <w:rFonts w:ascii="Verdana" w:hAnsi="Verdana"/>
          <w:sz w:val="24"/>
          <w:szCs w:val="24"/>
        </w:rPr>
      </w:pPr>
      <w:commentRangeStart w:id="1"/>
      <w:r>
        <w:rPr>
          <w:rFonts w:ascii="Verdana" w:hAnsi="Verdana"/>
          <w:sz w:val="24"/>
          <w:szCs w:val="24"/>
        </w:rPr>
        <w:t>***Jenna’s proposed edit:</w:t>
      </w:r>
    </w:p>
    <w:p w14:paraId="5E54E6C4" w14:textId="7E898682" w:rsidR="008F00B6" w:rsidRPr="008F00B6" w:rsidRDefault="008F00B6" w:rsidP="008F00B6">
      <w:pPr>
        <w:rPr>
          <w:rFonts w:ascii="Verdana" w:hAnsi="Verdana"/>
          <w:sz w:val="24"/>
          <w:szCs w:val="24"/>
        </w:rPr>
      </w:pPr>
      <w:r w:rsidRPr="008F00B6">
        <w:rPr>
          <w:rFonts w:ascii="Verdana" w:hAnsi="Verdana"/>
          <w:sz w:val="24"/>
          <w:szCs w:val="24"/>
        </w:rPr>
        <w:t>The PennWest Military and Veteran Student Success Database will provide tools for managing VA benefit information effectively. The system will enable staff to track certifications in a centralized and accessible way, offering robust filtering options by aid type, aid balance, and certification status. Staff will have access to customizable email templates to streamline communication with students, saving time and ensuring consistency in messages.</w:t>
      </w:r>
    </w:p>
    <w:p w14:paraId="7A25E3E3" w14:textId="3CF59173" w:rsidR="008F00B6" w:rsidRPr="008F00B6" w:rsidRDefault="008F00B6" w:rsidP="008F00B6">
      <w:pPr>
        <w:rPr>
          <w:rFonts w:ascii="Verdana" w:hAnsi="Verdana"/>
          <w:sz w:val="24"/>
          <w:szCs w:val="24"/>
        </w:rPr>
      </w:pPr>
      <w:r w:rsidRPr="008F00B6">
        <w:rPr>
          <w:rFonts w:ascii="Verdana" w:hAnsi="Verdana"/>
          <w:sz w:val="24"/>
          <w:szCs w:val="24"/>
        </w:rPr>
        <w:t xml:space="preserve">The database will allow for detailed reporting, including information such as student names, IDs, contact details, aid types, and certification statuses. These reports will support the department in assessing certifications and ensuring compliance with VA requirements. Through these features, the database will improve operational efficiency and contribute to a more seamless and supportive experience for </w:t>
      </w:r>
      <w:proofErr w:type="spellStart"/>
      <w:r w:rsidRPr="008F00B6">
        <w:rPr>
          <w:rFonts w:ascii="Verdana" w:hAnsi="Verdana"/>
          <w:sz w:val="24"/>
          <w:szCs w:val="24"/>
        </w:rPr>
        <w:t>PennWest’s</w:t>
      </w:r>
      <w:proofErr w:type="spellEnd"/>
      <w:r w:rsidRPr="008F00B6">
        <w:rPr>
          <w:rFonts w:ascii="Verdana" w:hAnsi="Verdana"/>
          <w:sz w:val="24"/>
          <w:szCs w:val="24"/>
        </w:rPr>
        <w:t xml:space="preserve"> military and veteran student community.</w:t>
      </w:r>
      <w:commentRangeEnd w:id="1"/>
      <w:r>
        <w:rPr>
          <w:rStyle w:val="CommentReference"/>
        </w:rPr>
        <w:commentReference w:id="1"/>
      </w:r>
    </w:p>
    <w:p w14:paraId="52348D49" w14:textId="77777777" w:rsidR="008F00B6" w:rsidRPr="00E84DE7" w:rsidRDefault="008F00B6" w:rsidP="008F00B6">
      <w:pPr>
        <w:rPr>
          <w:rFonts w:ascii="Verdana" w:hAnsi="Verdana"/>
          <w:sz w:val="24"/>
          <w:szCs w:val="24"/>
        </w:rPr>
      </w:pPr>
    </w:p>
    <w:p w14:paraId="16FE390A" w14:textId="77777777" w:rsidR="00E84DE7" w:rsidRPr="0024720B" w:rsidRDefault="00E84DE7" w:rsidP="0024720B">
      <w:pPr>
        <w:jc w:val="center"/>
        <w:rPr>
          <w:sz w:val="28"/>
          <w:szCs w:val="28"/>
        </w:rPr>
      </w:pPr>
    </w:p>
    <w:p w14:paraId="2EF0A285" w14:textId="77777777" w:rsidR="00B012DC" w:rsidRDefault="00B012DC"/>
    <w:p w14:paraId="2F7A80A7" w14:textId="77777777" w:rsidR="00B012DC" w:rsidRDefault="00B012DC" w:rsidP="00E84DE7">
      <w:pPr>
        <w:jc w:val="center"/>
      </w:pPr>
    </w:p>
    <w:p w14:paraId="4A4AC104" w14:textId="77777777" w:rsidR="00B012DC" w:rsidRDefault="00B012DC"/>
    <w:p w14:paraId="73D66C6C" w14:textId="77777777" w:rsidR="00B012DC" w:rsidRDefault="00B012DC"/>
    <w:p w14:paraId="1CA37210" w14:textId="77777777" w:rsidR="00B012DC" w:rsidRDefault="00B012DC"/>
    <w:p w14:paraId="65B0FE0F" w14:textId="77777777" w:rsidR="00B012DC" w:rsidRDefault="00B012DC"/>
    <w:p w14:paraId="33BBC090" w14:textId="77777777" w:rsidR="00B012DC" w:rsidRDefault="00B012DC"/>
    <w:p w14:paraId="2F714774" w14:textId="77777777" w:rsidR="00ED2061" w:rsidRDefault="00ED2061"/>
    <w:p w14:paraId="59E46F37" w14:textId="4FE50A0A" w:rsidR="00ED2061" w:rsidRPr="007F3D4F" w:rsidRDefault="00ED2061">
      <w:pPr>
        <w:rPr>
          <w:rFonts w:ascii="Verdana" w:hAnsi="Verdana"/>
          <w:sz w:val="28"/>
          <w:szCs w:val="28"/>
        </w:rPr>
      </w:pPr>
      <w:r>
        <w:rPr>
          <w:rFonts w:ascii="Verdana" w:hAnsi="Verdana"/>
          <w:sz w:val="28"/>
          <w:szCs w:val="28"/>
        </w:rPr>
        <w:lastRenderedPageBreak/>
        <w:t>Accessing the Website</w:t>
      </w:r>
    </w:p>
    <w:p w14:paraId="0D408949" w14:textId="1D932B53" w:rsidR="00B012DC" w:rsidRPr="00F7228D" w:rsidRDefault="00ED2061">
      <w:pPr>
        <w:rPr>
          <w:rFonts w:ascii="Verdana" w:hAnsi="Verdana"/>
          <w:sz w:val="20"/>
          <w:szCs w:val="20"/>
        </w:rPr>
      </w:pPr>
      <w:r w:rsidRPr="00F7228D">
        <w:rPr>
          <w:rFonts w:ascii="Verdana" w:hAnsi="Verdana"/>
          <w:sz w:val="20"/>
          <w:szCs w:val="20"/>
        </w:rPr>
        <w:t xml:space="preserve">(All examples within the </w:t>
      </w:r>
      <w:r w:rsidR="00424624" w:rsidRPr="00F7228D">
        <w:rPr>
          <w:rFonts w:ascii="Verdana" w:hAnsi="Verdana"/>
          <w:sz w:val="20"/>
          <w:szCs w:val="20"/>
        </w:rPr>
        <w:t>manual use the Microsoft Edge Browser)</w:t>
      </w:r>
    </w:p>
    <w:p w14:paraId="7A5FDF6B" w14:textId="7DE01D60" w:rsidR="007F3D4F" w:rsidRPr="007F3D4F" w:rsidRDefault="007F3D4F" w:rsidP="007F3D4F">
      <w:r>
        <w:rPr>
          <w:noProof/>
        </w:rPr>
        <w:drawing>
          <wp:inline distT="0" distB="0" distL="0" distR="0" wp14:anchorId="19D3E5A3" wp14:editId="0B82E2BF">
            <wp:extent cx="5943600" cy="244475"/>
            <wp:effectExtent l="0" t="0" r="0" b="0"/>
            <wp:docPr id="20802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22398" name=""/>
                    <pic:cNvPicPr/>
                  </pic:nvPicPr>
                  <pic:blipFill>
                    <a:blip r:embed="rId12"/>
                    <a:stretch>
                      <a:fillRect/>
                    </a:stretch>
                  </pic:blipFill>
                  <pic:spPr>
                    <a:xfrm>
                      <a:off x="0" y="0"/>
                      <a:ext cx="5943600" cy="244475"/>
                    </a:xfrm>
                    <a:prstGeom prst="rect">
                      <a:avLst/>
                    </a:prstGeom>
                  </pic:spPr>
                </pic:pic>
              </a:graphicData>
            </a:graphic>
          </wp:inline>
        </w:drawing>
      </w:r>
    </w:p>
    <w:p w14:paraId="4380CFAC" w14:textId="78F7F9A4" w:rsidR="00F7228D" w:rsidRDefault="007F3D4F" w:rsidP="002821E1">
      <w:pPr>
        <w:pStyle w:val="ListParagraph"/>
        <w:numPr>
          <w:ilvl w:val="0"/>
          <w:numId w:val="2"/>
        </w:numPr>
      </w:pPr>
      <w:r w:rsidRPr="007F3D4F">
        <w:rPr>
          <w:rFonts w:ascii="Verdana" w:hAnsi="Verdana"/>
          <w:sz w:val="24"/>
          <w:szCs w:val="24"/>
        </w:rPr>
        <w:t xml:space="preserve">Click on your browser’s </w:t>
      </w:r>
      <w:r>
        <w:rPr>
          <w:rFonts w:ascii="Verdana" w:hAnsi="Verdana"/>
          <w:sz w:val="24"/>
          <w:szCs w:val="24"/>
        </w:rPr>
        <w:t>address bar</w:t>
      </w:r>
      <w:r w:rsidR="001462A6">
        <w:rPr>
          <w:rFonts w:ascii="Verdana" w:hAnsi="Verdana"/>
          <w:sz w:val="24"/>
          <w:szCs w:val="24"/>
        </w:rPr>
        <w:t>.</w:t>
      </w:r>
    </w:p>
    <w:p w14:paraId="332F4C02" w14:textId="54346448" w:rsidR="007F3D4F" w:rsidRPr="002821E1" w:rsidRDefault="00F7228D" w:rsidP="002821E1">
      <w:pPr>
        <w:pStyle w:val="ListParagraph"/>
        <w:numPr>
          <w:ilvl w:val="0"/>
          <w:numId w:val="2"/>
        </w:numPr>
        <w:rPr>
          <w:rFonts w:ascii="Verdana" w:hAnsi="Verdana"/>
          <w:sz w:val="24"/>
          <w:szCs w:val="24"/>
        </w:rPr>
      </w:pPr>
      <w:commentRangeStart w:id="2"/>
      <w:r>
        <w:rPr>
          <w:rFonts w:ascii="Verdana" w:hAnsi="Verdana"/>
          <w:sz w:val="24"/>
          <w:szCs w:val="24"/>
        </w:rPr>
        <w:t>Type</w:t>
      </w:r>
      <w:r w:rsidR="007F3D4F">
        <w:rPr>
          <w:rFonts w:ascii="Verdana" w:hAnsi="Verdana"/>
          <w:sz w:val="24"/>
          <w:szCs w:val="24"/>
        </w:rPr>
        <w:t xml:space="preserve"> </w:t>
      </w:r>
      <w:hyperlink r:id="rId13" w:history="1">
        <w:r w:rsidR="007F3D4F" w:rsidRPr="0077296F">
          <w:rPr>
            <w:rStyle w:val="Hyperlink"/>
            <w:rFonts w:ascii="Verdana" w:hAnsi="Verdana"/>
            <w:sz w:val="24"/>
            <w:szCs w:val="24"/>
          </w:rPr>
          <w:t>https://devweb1.c</w:t>
        </w:r>
        <w:r w:rsidR="007F3D4F" w:rsidRPr="0077296F">
          <w:rPr>
            <w:rStyle w:val="Hyperlink"/>
            <w:rFonts w:ascii="Verdana" w:hAnsi="Verdana"/>
            <w:sz w:val="24"/>
            <w:szCs w:val="24"/>
          </w:rPr>
          <w:t>i</w:t>
        </w:r>
        <w:r w:rsidR="007F3D4F" w:rsidRPr="0077296F">
          <w:rPr>
            <w:rStyle w:val="Hyperlink"/>
            <w:rFonts w:ascii="Verdana" w:hAnsi="Verdana"/>
            <w:sz w:val="24"/>
            <w:szCs w:val="24"/>
          </w:rPr>
          <w:t>s.pennwest.edu/~vafinaid/</w:t>
        </w:r>
      </w:hyperlink>
      <w:r w:rsidR="007F3D4F">
        <w:rPr>
          <w:rFonts w:ascii="Verdana" w:hAnsi="Verdana"/>
          <w:sz w:val="24"/>
          <w:szCs w:val="24"/>
        </w:rPr>
        <w:t xml:space="preserve"> into the address bar</w:t>
      </w:r>
      <w:commentRangeEnd w:id="2"/>
      <w:r w:rsidR="001462A6">
        <w:rPr>
          <w:rStyle w:val="CommentReference"/>
        </w:rPr>
        <w:commentReference w:id="2"/>
      </w:r>
      <w:r w:rsidR="001462A6">
        <w:rPr>
          <w:rFonts w:ascii="Verdana" w:hAnsi="Verdana"/>
          <w:sz w:val="24"/>
          <w:szCs w:val="24"/>
        </w:rPr>
        <w:t>.</w:t>
      </w:r>
    </w:p>
    <w:p w14:paraId="5FB56C30" w14:textId="24225570"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 xml:space="preserve">Press the </w:t>
      </w:r>
      <w:r w:rsidRPr="00F7228D">
        <w:rPr>
          <w:rFonts w:ascii="Verdana" w:hAnsi="Verdana"/>
          <w:b/>
          <w:bCs/>
          <w:sz w:val="24"/>
          <w:szCs w:val="24"/>
        </w:rPr>
        <w:t>Enter</w:t>
      </w:r>
      <w:r>
        <w:rPr>
          <w:rFonts w:ascii="Verdana" w:hAnsi="Verdana"/>
          <w:sz w:val="24"/>
          <w:szCs w:val="24"/>
        </w:rPr>
        <w:t xml:space="preserve"> or </w:t>
      </w:r>
      <w:r w:rsidRPr="00F7228D">
        <w:rPr>
          <w:rFonts w:ascii="Verdana" w:hAnsi="Verdana"/>
          <w:b/>
          <w:bCs/>
          <w:sz w:val="24"/>
          <w:szCs w:val="24"/>
        </w:rPr>
        <w:t>Return</w:t>
      </w:r>
      <w:r>
        <w:rPr>
          <w:rFonts w:ascii="Verdana" w:hAnsi="Verdana"/>
          <w:sz w:val="24"/>
          <w:szCs w:val="24"/>
        </w:rPr>
        <w:t xml:space="preserve"> key</w:t>
      </w:r>
      <w:r w:rsidR="001462A6">
        <w:rPr>
          <w:rFonts w:ascii="Verdana" w:hAnsi="Verdana"/>
          <w:sz w:val="24"/>
          <w:szCs w:val="24"/>
        </w:rPr>
        <w:t>.</w:t>
      </w:r>
    </w:p>
    <w:p w14:paraId="17943A4B" w14:textId="2B457EE8" w:rsidR="00F7228D" w:rsidRPr="002821E1" w:rsidRDefault="00F7228D" w:rsidP="002821E1">
      <w:pPr>
        <w:pStyle w:val="ListParagraph"/>
        <w:numPr>
          <w:ilvl w:val="0"/>
          <w:numId w:val="2"/>
        </w:numPr>
        <w:rPr>
          <w:rFonts w:ascii="Verdana" w:hAnsi="Verdana"/>
          <w:sz w:val="24"/>
          <w:szCs w:val="24"/>
        </w:rPr>
      </w:pPr>
      <w:r>
        <w:rPr>
          <w:rFonts w:ascii="Verdana" w:hAnsi="Verdana"/>
          <w:sz w:val="24"/>
          <w:szCs w:val="24"/>
        </w:rPr>
        <w:t>This will now take you to the Home Screen</w:t>
      </w:r>
      <w:r w:rsidR="001462A6">
        <w:rPr>
          <w:rFonts w:ascii="Verdana" w:hAnsi="Verdana"/>
          <w:sz w:val="24"/>
          <w:szCs w:val="24"/>
        </w:rPr>
        <w:t>.</w:t>
      </w:r>
    </w:p>
    <w:p w14:paraId="551B68E7" w14:textId="7726B778" w:rsidR="00F7228D" w:rsidRDefault="001462A6" w:rsidP="00F7228D">
      <w:pPr>
        <w:pStyle w:val="ListParagraph"/>
        <w:rPr>
          <w:rFonts w:ascii="Verdana" w:hAnsi="Verdana"/>
          <w:sz w:val="24"/>
          <w:szCs w:val="24"/>
        </w:rPr>
      </w:pPr>
      <w:r w:rsidRPr="001462A6">
        <w:rPr>
          <w:rFonts w:ascii="Verdana" w:hAnsi="Verdana"/>
          <w:noProof/>
          <w:sz w:val="24"/>
          <w:szCs w:val="24"/>
        </w:rPr>
        <w:drawing>
          <wp:inline distT="0" distB="0" distL="0" distR="0" wp14:anchorId="23596125" wp14:editId="3670FB58">
            <wp:extent cx="5943600" cy="6029960"/>
            <wp:effectExtent l="0" t="0" r="0" b="0"/>
            <wp:docPr id="1116341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1773" name="Picture 1" descr="A screenshot of a computer&#10;&#10;AI-generated content may be incorrect."/>
                    <pic:cNvPicPr/>
                  </pic:nvPicPr>
                  <pic:blipFill>
                    <a:blip r:embed="rId14"/>
                    <a:stretch>
                      <a:fillRect/>
                    </a:stretch>
                  </pic:blipFill>
                  <pic:spPr>
                    <a:xfrm>
                      <a:off x="0" y="0"/>
                      <a:ext cx="5943600" cy="6029960"/>
                    </a:xfrm>
                    <a:prstGeom prst="rect">
                      <a:avLst/>
                    </a:prstGeom>
                  </pic:spPr>
                </pic:pic>
              </a:graphicData>
            </a:graphic>
          </wp:inline>
        </w:drawing>
      </w:r>
    </w:p>
    <w:p w14:paraId="49CFF791" w14:textId="77777777" w:rsidR="002821E1" w:rsidRDefault="002821E1" w:rsidP="00F7228D">
      <w:pPr>
        <w:pStyle w:val="ListParagraph"/>
        <w:ind w:left="0"/>
        <w:rPr>
          <w:rFonts w:ascii="Verdana" w:hAnsi="Verdana"/>
          <w:sz w:val="28"/>
          <w:szCs w:val="28"/>
        </w:rPr>
      </w:pPr>
    </w:p>
    <w:p w14:paraId="182C8D55" w14:textId="5AD59820" w:rsidR="00F7228D" w:rsidRDefault="00F7228D" w:rsidP="00F7228D">
      <w:pPr>
        <w:pStyle w:val="ListParagraph"/>
        <w:ind w:left="0"/>
        <w:rPr>
          <w:rFonts w:ascii="Verdana" w:hAnsi="Verdana"/>
          <w:sz w:val="28"/>
          <w:szCs w:val="28"/>
        </w:rPr>
      </w:pPr>
      <w:commentRangeStart w:id="3"/>
      <w:r w:rsidRPr="00F7228D">
        <w:rPr>
          <w:rFonts w:ascii="Verdana" w:hAnsi="Verdana"/>
          <w:sz w:val="28"/>
          <w:szCs w:val="28"/>
        </w:rPr>
        <w:lastRenderedPageBreak/>
        <w:t>Registration</w:t>
      </w:r>
      <w:commentRangeEnd w:id="3"/>
      <w:r w:rsidR="008F00B6">
        <w:rPr>
          <w:rStyle w:val="CommentReference"/>
        </w:rPr>
        <w:commentReference w:id="3"/>
      </w:r>
    </w:p>
    <w:p w14:paraId="37B9620C" w14:textId="77777777" w:rsidR="00F7228D" w:rsidRDefault="00F7228D" w:rsidP="00F7228D">
      <w:pPr>
        <w:pStyle w:val="ListParagraph"/>
        <w:ind w:left="0"/>
        <w:rPr>
          <w:rFonts w:ascii="Verdana" w:hAnsi="Verdana"/>
          <w:sz w:val="28"/>
          <w:szCs w:val="28"/>
        </w:rPr>
      </w:pPr>
    </w:p>
    <w:p w14:paraId="77B03C6C" w14:textId="72B10C13" w:rsidR="00F7228D" w:rsidRDefault="008F00B6" w:rsidP="00F7228D">
      <w:pPr>
        <w:pStyle w:val="ListParagraph"/>
        <w:ind w:left="0"/>
        <w:rPr>
          <w:rFonts w:ascii="Verdana" w:hAnsi="Verdana"/>
          <w:b/>
          <w:bCs/>
          <w:color w:val="FF0000"/>
          <w:sz w:val="28"/>
          <w:szCs w:val="28"/>
        </w:rPr>
      </w:pPr>
      <w:r w:rsidRPr="008F00B6">
        <w:rPr>
          <w:rFonts w:ascii="Verdana" w:hAnsi="Verdana"/>
          <w:b/>
          <w:bCs/>
          <w:color w:val="FF0000"/>
          <w:sz w:val="28"/>
          <w:szCs w:val="28"/>
        </w:rPr>
        <w:drawing>
          <wp:inline distT="0" distB="0" distL="0" distR="0" wp14:anchorId="0D2921ED" wp14:editId="338E2D6A">
            <wp:extent cx="5943600" cy="3796030"/>
            <wp:effectExtent l="0" t="0" r="0" b="0"/>
            <wp:docPr id="1924395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95998" name="Picture 1" descr="A screenshot of a computer&#10;&#10;AI-generated content may be incorrect."/>
                    <pic:cNvPicPr/>
                  </pic:nvPicPr>
                  <pic:blipFill>
                    <a:blip r:embed="rId15"/>
                    <a:stretch>
                      <a:fillRect/>
                    </a:stretch>
                  </pic:blipFill>
                  <pic:spPr>
                    <a:xfrm>
                      <a:off x="0" y="0"/>
                      <a:ext cx="5943600" cy="3796030"/>
                    </a:xfrm>
                    <a:prstGeom prst="rect">
                      <a:avLst/>
                    </a:prstGeom>
                  </pic:spPr>
                </pic:pic>
              </a:graphicData>
            </a:graphic>
          </wp:inline>
        </w:drawing>
      </w:r>
    </w:p>
    <w:p w14:paraId="221AD7EC" w14:textId="77777777" w:rsidR="00F7228D" w:rsidRDefault="00F7228D" w:rsidP="00F7228D">
      <w:pPr>
        <w:pStyle w:val="ListParagraph"/>
        <w:ind w:left="0"/>
        <w:rPr>
          <w:rFonts w:ascii="Verdana" w:hAnsi="Verdana"/>
          <w:b/>
          <w:bCs/>
          <w:color w:val="FF0000"/>
          <w:sz w:val="28"/>
          <w:szCs w:val="28"/>
        </w:rPr>
      </w:pPr>
    </w:p>
    <w:p w14:paraId="2006F7F9" w14:textId="77777777" w:rsidR="00F7228D" w:rsidRDefault="00F7228D" w:rsidP="00F7228D">
      <w:pPr>
        <w:pStyle w:val="ListParagraph"/>
        <w:ind w:left="0"/>
        <w:rPr>
          <w:rFonts w:ascii="Verdana" w:hAnsi="Verdana"/>
          <w:b/>
          <w:bCs/>
          <w:color w:val="FF0000"/>
          <w:sz w:val="28"/>
          <w:szCs w:val="28"/>
        </w:rPr>
      </w:pPr>
    </w:p>
    <w:p w14:paraId="7B336D68" w14:textId="77777777" w:rsidR="00F7228D" w:rsidRDefault="00F7228D" w:rsidP="00F7228D">
      <w:pPr>
        <w:pStyle w:val="ListParagraph"/>
        <w:ind w:left="0"/>
        <w:rPr>
          <w:rFonts w:ascii="Verdana" w:hAnsi="Verdana"/>
          <w:b/>
          <w:bCs/>
          <w:color w:val="FF0000"/>
          <w:sz w:val="28"/>
          <w:szCs w:val="28"/>
        </w:rPr>
      </w:pPr>
    </w:p>
    <w:p w14:paraId="38F3C6A4" w14:textId="77777777" w:rsidR="00F7228D" w:rsidRDefault="00F7228D" w:rsidP="00F7228D">
      <w:pPr>
        <w:pStyle w:val="ListParagraph"/>
        <w:ind w:left="0"/>
        <w:rPr>
          <w:rFonts w:ascii="Verdana" w:hAnsi="Verdana"/>
          <w:b/>
          <w:bCs/>
          <w:color w:val="FF0000"/>
          <w:sz w:val="28"/>
          <w:szCs w:val="28"/>
        </w:rPr>
      </w:pPr>
    </w:p>
    <w:p w14:paraId="6C789795" w14:textId="77777777" w:rsidR="00F7228D" w:rsidRDefault="00F7228D" w:rsidP="00F7228D">
      <w:pPr>
        <w:pStyle w:val="ListParagraph"/>
        <w:ind w:left="0"/>
        <w:rPr>
          <w:rFonts w:ascii="Verdana" w:hAnsi="Verdana"/>
          <w:b/>
          <w:bCs/>
          <w:color w:val="FF0000"/>
          <w:sz w:val="28"/>
          <w:szCs w:val="28"/>
        </w:rPr>
      </w:pPr>
    </w:p>
    <w:p w14:paraId="0C29D453" w14:textId="77777777" w:rsidR="00F7228D" w:rsidRDefault="00F7228D" w:rsidP="00F7228D">
      <w:pPr>
        <w:pStyle w:val="ListParagraph"/>
        <w:ind w:left="0"/>
        <w:rPr>
          <w:rFonts w:ascii="Verdana" w:hAnsi="Verdana"/>
          <w:b/>
          <w:bCs/>
          <w:color w:val="FF0000"/>
          <w:sz w:val="28"/>
          <w:szCs w:val="28"/>
        </w:rPr>
      </w:pPr>
    </w:p>
    <w:p w14:paraId="4A6F2AAB" w14:textId="77777777" w:rsidR="00F7228D" w:rsidRDefault="00F7228D" w:rsidP="00F7228D">
      <w:pPr>
        <w:pStyle w:val="ListParagraph"/>
        <w:ind w:left="0"/>
        <w:rPr>
          <w:rFonts w:ascii="Verdana" w:hAnsi="Verdana"/>
          <w:b/>
          <w:bCs/>
          <w:color w:val="FF0000"/>
          <w:sz w:val="28"/>
          <w:szCs w:val="28"/>
        </w:rPr>
      </w:pPr>
    </w:p>
    <w:p w14:paraId="054696BF" w14:textId="77777777" w:rsidR="00F7228D" w:rsidRDefault="00F7228D" w:rsidP="00F7228D">
      <w:pPr>
        <w:pStyle w:val="ListParagraph"/>
        <w:ind w:left="0"/>
        <w:rPr>
          <w:rFonts w:ascii="Verdana" w:hAnsi="Verdana"/>
          <w:b/>
          <w:bCs/>
          <w:color w:val="FF0000"/>
          <w:sz w:val="28"/>
          <w:szCs w:val="28"/>
        </w:rPr>
      </w:pPr>
    </w:p>
    <w:p w14:paraId="43AF40AD" w14:textId="77777777" w:rsidR="00F7228D" w:rsidRDefault="00F7228D" w:rsidP="00F7228D">
      <w:pPr>
        <w:pStyle w:val="ListParagraph"/>
        <w:ind w:left="0"/>
        <w:rPr>
          <w:rFonts w:ascii="Verdana" w:hAnsi="Verdana"/>
          <w:b/>
          <w:bCs/>
          <w:color w:val="FF0000"/>
          <w:sz w:val="28"/>
          <w:szCs w:val="28"/>
        </w:rPr>
      </w:pPr>
    </w:p>
    <w:p w14:paraId="016EC242" w14:textId="77777777" w:rsidR="00F7228D" w:rsidRDefault="00F7228D" w:rsidP="00F7228D">
      <w:pPr>
        <w:pStyle w:val="ListParagraph"/>
        <w:ind w:left="0"/>
        <w:rPr>
          <w:rFonts w:ascii="Verdana" w:hAnsi="Verdana"/>
          <w:b/>
          <w:bCs/>
          <w:color w:val="FF0000"/>
          <w:sz w:val="28"/>
          <w:szCs w:val="28"/>
        </w:rPr>
      </w:pPr>
    </w:p>
    <w:p w14:paraId="6F71C65F" w14:textId="77777777" w:rsidR="00F7228D" w:rsidRDefault="00F7228D" w:rsidP="00F7228D">
      <w:pPr>
        <w:pStyle w:val="ListParagraph"/>
        <w:ind w:left="0"/>
        <w:rPr>
          <w:rFonts w:ascii="Verdana" w:hAnsi="Verdana"/>
          <w:b/>
          <w:bCs/>
          <w:color w:val="FF0000"/>
          <w:sz w:val="28"/>
          <w:szCs w:val="28"/>
        </w:rPr>
      </w:pPr>
    </w:p>
    <w:p w14:paraId="37EEF655" w14:textId="77777777" w:rsidR="00F7228D" w:rsidRDefault="00F7228D" w:rsidP="00F7228D">
      <w:pPr>
        <w:pStyle w:val="ListParagraph"/>
        <w:ind w:left="0"/>
        <w:rPr>
          <w:rFonts w:ascii="Verdana" w:hAnsi="Verdana"/>
          <w:b/>
          <w:bCs/>
          <w:color w:val="FF0000"/>
          <w:sz w:val="28"/>
          <w:szCs w:val="28"/>
        </w:rPr>
      </w:pPr>
    </w:p>
    <w:p w14:paraId="21033C5C" w14:textId="77777777" w:rsidR="00F7228D" w:rsidRDefault="00F7228D" w:rsidP="00F7228D">
      <w:pPr>
        <w:pStyle w:val="ListParagraph"/>
        <w:ind w:left="0"/>
        <w:rPr>
          <w:rFonts w:ascii="Verdana" w:hAnsi="Verdana"/>
          <w:b/>
          <w:bCs/>
          <w:color w:val="FF0000"/>
          <w:sz w:val="28"/>
          <w:szCs w:val="28"/>
        </w:rPr>
      </w:pPr>
    </w:p>
    <w:p w14:paraId="7A2B3640" w14:textId="77777777" w:rsidR="00F7228D" w:rsidRDefault="00F7228D" w:rsidP="00F7228D">
      <w:pPr>
        <w:pStyle w:val="ListParagraph"/>
        <w:ind w:left="0"/>
        <w:rPr>
          <w:rFonts w:ascii="Verdana" w:hAnsi="Verdana"/>
          <w:b/>
          <w:bCs/>
          <w:color w:val="FF0000"/>
          <w:sz w:val="28"/>
          <w:szCs w:val="28"/>
        </w:rPr>
      </w:pPr>
    </w:p>
    <w:p w14:paraId="698E34A0" w14:textId="77777777" w:rsidR="00F7228D" w:rsidRDefault="00F7228D" w:rsidP="00F7228D">
      <w:pPr>
        <w:pStyle w:val="ListParagraph"/>
        <w:ind w:left="0"/>
        <w:rPr>
          <w:rFonts w:ascii="Verdana" w:hAnsi="Verdana"/>
          <w:b/>
          <w:bCs/>
          <w:color w:val="FF0000"/>
          <w:sz w:val="28"/>
          <w:szCs w:val="28"/>
        </w:rPr>
      </w:pPr>
    </w:p>
    <w:p w14:paraId="1D6CF12A" w14:textId="77777777" w:rsidR="00F7228D" w:rsidRDefault="00F7228D" w:rsidP="00F7228D">
      <w:pPr>
        <w:pStyle w:val="ListParagraph"/>
        <w:ind w:left="0"/>
        <w:rPr>
          <w:rFonts w:ascii="Verdana" w:hAnsi="Verdana"/>
          <w:b/>
          <w:bCs/>
          <w:color w:val="FF0000"/>
          <w:sz w:val="28"/>
          <w:szCs w:val="28"/>
        </w:rPr>
      </w:pPr>
    </w:p>
    <w:p w14:paraId="3E0A8078" w14:textId="77777777" w:rsidR="008F00B6" w:rsidRDefault="008F00B6" w:rsidP="00F7228D">
      <w:pPr>
        <w:pStyle w:val="ListParagraph"/>
        <w:ind w:left="0"/>
        <w:rPr>
          <w:rFonts w:ascii="Verdana" w:hAnsi="Verdana"/>
          <w:color w:val="000000" w:themeColor="text1"/>
          <w:sz w:val="28"/>
          <w:szCs w:val="28"/>
        </w:rPr>
      </w:pPr>
    </w:p>
    <w:p w14:paraId="0967C1F0" w14:textId="70711A4A" w:rsidR="00F7228D" w:rsidRDefault="00F7228D" w:rsidP="00F7228D">
      <w:pPr>
        <w:pStyle w:val="ListParagraph"/>
        <w:ind w:left="0"/>
        <w:rPr>
          <w:rFonts w:ascii="Verdana" w:hAnsi="Verdana"/>
          <w:color w:val="000000" w:themeColor="text1"/>
          <w:sz w:val="28"/>
          <w:szCs w:val="28"/>
        </w:rPr>
      </w:pPr>
      <w:r>
        <w:rPr>
          <w:rFonts w:ascii="Verdana" w:hAnsi="Verdana"/>
          <w:color w:val="000000" w:themeColor="text1"/>
          <w:sz w:val="28"/>
          <w:szCs w:val="28"/>
        </w:rPr>
        <w:lastRenderedPageBreak/>
        <w:t>Login</w:t>
      </w:r>
    </w:p>
    <w:p w14:paraId="60FE6B97" w14:textId="0F20219D" w:rsidR="00F7228D" w:rsidRPr="002821E1" w:rsidRDefault="001462A6" w:rsidP="00F7228D">
      <w:pPr>
        <w:pStyle w:val="ListParagraph"/>
        <w:ind w:left="0"/>
        <w:rPr>
          <w:rFonts w:ascii="Verdana" w:hAnsi="Verdana"/>
          <w:color w:val="000000" w:themeColor="text1"/>
          <w:sz w:val="28"/>
          <w:szCs w:val="28"/>
        </w:rPr>
      </w:pPr>
      <w:r w:rsidRPr="001462A6">
        <w:rPr>
          <w:rFonts w:ascii="Verdana" w:hAnsi="Verdana"/>
          <w:noProof/>
          <w:color w:val="000000" w:themeColor="text1"/>
          <w:sz w:val="28"/>
          <w:szCs w:val="28"/>
        </w:rPr>
        <w:drawing>
          <wp:inline distT="0" distB="0" distL="0" distR="0" wp14:anchorId="5EB64599" wp14:editId="05F4AFB2">
            <wp:extent cx="5943600" cy="838835"/>
            <wp:effectExtent l="0" t="0" r="0" b="0"/>
            <wp:docPr id="73465381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53818" name="Picture 1" descr="A close up of a sign&#10;&#10;AI-generated content may be incorrect."/>
                    <pic:cNvPicPr/>
                  </pic:nvPicPr>
                  <pic:blipFill>
                    <a:blip r:embed="rId16"/>
                    <a:stretch>
                      <a:fillRect/>
                    </a:stretch>
                  </pic:blipFill>
                  <pic:spPr>
                    <a:xfrm>
                      <a:off x="0" y="0"/>
                      <a:ext cx="5943600" cy="838835"/>
                    </a:xfrm>
                    <a:prstGeom prst="rect">
                      <a:avLst/>
                    </a:prstGeom>
                  </pic:spPr>
                </pic:pic>
              </a:graphicData>
            </a:graphic>
          </wp:inline>
        </w:drawing>
      </w:r>
    </w:p>
    <w:p w14:paraId="17E8D098" w14:textId="1CB8E759" w:rsidR="00F7228D" w:rsidRPr="002821E1" w:rsidRDefault="00F7228D" w:rsidP="00F7228D">
      <w:pPr>
        <w:pStyle w:val="ListParagraph"/>
        <w:ind w:left="0"/>
        <w:rPr>
          <w:rFonts w:ascii="Verdana" w:hAnsi="Verdana"/>
          <w:color w:val="000000" w:themeColor="text1"/>
          <w:sz w:val="24"/>
          <w:szCs w:val="24"/>
        </w:rPr>
      </w:pPr>
      <w:r>
        <w:rPr>
          <w:rFonts w:ascii="Verdana" w:hAnsi="Verdana"/>
          <w:color w:val="000000" w:themeColor="text1"/>
          <w:sz w:val="24"/>
          <w:szCs w:val="24"/>
        </w:rPr>
        <w:t>To access the website’s functionality, the user will need to first login to the system.</w:t>
      </w:r>
    </w:p>
    <w:p w14:paraId="3BA704A4" w14:textId="6D3BD41E" w:rsidR="00663470" w:rsidRPr="002821E1" w:rsidRDefault="00F7228D"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On the navigation bar, at the top of the webpage click on the text</w:t>
      </w:r>
      <w:r w:rsidR="00663470">
        <w:rPr>
          <w:rFonts w:ascii="Verdana" w:hAnsi="Verdana"/>
          <w:color w:val="000000" w:themeColor="text1"/>
          <w:sz w:val="24"/>
          <w:szCs w:val="24"/>
        </w:rPr>
        <w:t xml:space="preserve"> </w:t>
      </w:r>
      <w:r w:rsidR="00663470">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31699E73" w14:textId="2C510476" w:rsidR="00663470" w:rsidRDefault="001462A6" w:rsidP="00013086">
      <w:pPr>
        <w:rPr>
          <w:rFonts w:ascii="Verdana" w:hAnsi="Verdana"/>
          <w:color w:val="000000" w:themeColor="text1"/>
          <w:sz w:val="24"/>
          <w:szCs w:val="24"/>
        </w:rPr>
      </w:pPr>
      <w:r w:rsidRPr="001462A6">
        <w:rPr>
          <w:rFonts w:ascii="Verdana" w:hAnsi="Verdana"/>
          <w:noProof/>
          <w:color w:val="000000" w:themeColor="text1"/>
          <w:sz w:val="24"/>
          <w:szCs w:val="24"/>
        </w:rPr>
        <w:drawing>
          <wp:inline distT="0" distB="0" distL="0" distR="0" wp14:anchorId="3B24FDAE" wp14:editId="2D663A5B">
            <wp:extent cx="5943600" cy="2522855"/>
            <wp:effectExtent l="0" t="0" r="0" b="0"/>
            <wp:docPr id="115713646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6466" name="Picture 1" descr="A screenshot of a login screen&#10;&#10;AI-generated content may be incorrect."/>
                    <pic:cNvPicPr/>
                  </pic:nvPicPr>
                  <pic:blipFill>
                    <a:blip r:embed="rId17"/>
                    <a:stretch>
                      <a:fillRect/>
                    </a:stretch>
                  </pic:blipFill>
                  <pic:spPr>
                    <a:xfrm>
                      <a:off x="0" y="0"/>
                      <a:ext cx="5943600" cy="2522855"/>
                    </a:xfrm>
                    <a:prstGeom prst="rect">
                      <a:avLst/>
                    </a:prstGeom>
                  </pic:spPr>
                </pic:pic>
              </a:graphicData>
            </a:graphic>
          </wp:inline>
        </w:drawing>
      </w:r>
    </w:p>
    <w:p w14:paraId="2CCBB2FB" w14:textId="4DFC9062"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On this screen, click on the white box under the </w:t>
      </w:r>
      <w:r>
        <w:rPr>
          <w:rFonts w:ascii="Verdana" w:hAnsi="Verdana"/>
          <w:b/>
          <w:bCs/>
          <w:color w:val="000000" w:themeColor="text1"/>
          <w:sz w:val="24"/>
          <w:szCs w:val="24"/>
        </w:rPr>
        <w:t>Username</w:t>
      </w:r>
      <w:r>
        <w:rPr>
          <w:rFonts w:ascii="Verdana" w:hAnsi="Verdana"/>
          <w:color w:val="000000" w:themeColor="text1"/>
          <w:sz w:val="24"/>
          <w:szCs w:val="24"/>
        </w:rPr>
        <w:t xml:space="preserve"> text</w:t>
      </w:r>
      <w:r w:rsidR="001462A6">
        <w:rPr>
          <w:rFonts w:ascii="Verdana" w:hAnsi="Verdana"/>
          <w:color w:val="000000" w:themeColor="text1"/>
          <w:sz w:val="24"/>
          <w:szCs w:val="24"/>
        </w:rPr>
        <w:t>.</w:t>
      </w:r>
    </w:p>
    <w:p w14:paraId="2E00CA42" w14:textId="69647580"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username</w:t>
      </w:r>
      <w:r w:rsidR="001462A6">
        <w:rPr>
          <w:rFonts w:ascii="Verdana" w:hAnsi="Verdana"/>
          <w:color w:val="000000" w:themeColor="text1"/>
          <w:sz w:val="24"/>
          <w:szCs w:val="24"/>
        </w:rPr>
        <w:t>.</w:t>
      </w:r>
    </w:p>
    <w:p w14:paraId="43FC6B1D" w14:textId="74D9FA4E"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white box under the </w:t>
      </w:r>
      <w:r>
        <w:rPr>
          <w:rFonts w:ascii="Verdana" w:hAnsi="Verdana"/>
          <w:b/>
          <w:bCs/>
          <w:color w:val="000000" w:themeColor="text1"/>
          <w:sz w:val="24"/>
          <w:szCs w:val="24"/>
        </w:rPr>
        <w:t xml:space="preserve">Password </w:t>
      </w:r>
      <w:r>
        <w:rPr>
          <w:rFonts w:ascii="Verdana" w:hAnsi="Verdana"/>
          <w:color w:val="000000" w:themeColor="text1"/>
          <w:sz w:val="24"/>
          <w:szCs w:val="24"/>
        </w:rPr>
        <w:t>text</w:t>
      </w:r>
      <w:r w:rsidR="001462A6">
        <w:rPr>
          <w:rFonts w:ascii="Verdana" w:hAnsi="Verdana"/>
          <w:color w:val="000000" w:themeColor="text1"/>
          <w:sz w:val="24"/>
          <w:szCs w:val="24"/>
        </w:rPr>
        <w:t>.</w:t>
      </w:r>
    </w:p>
    <w:p w14:paraId="359BB9F1" w14:textId="5EDD8F94" w:rsidR="00013086" w:rsidRPr="002821E1" w:rsidRDefault="00013086" w:rsidP="002821E1">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Enter your password</w:t>
      </w:r>
      <w:r w:rsidR="001462A6">
        <w:rPr>
          <w:rFonts w:ascii="Verdana" w:hAnsi="Verdana"/>
          <w:color w:val="000000" w:themeColor="text1"/>
          <w:sz w:val="24"/>
          <w:szCs w:val="24"/>
        </w:rPr>
        <w:t>.</w:t>
      </w:r>
    </w:p>
    <w:p w14:paraId="3569E57F" w14:textId="01F2E8E7" w:rsidR="00013086" w:rsidRPr="001462A6" w:rsidRDefault="00013086" w:rsidP="001462A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 xml:space="preserve">Click on the dark blue button with the text </w:t>
      </w:r>
      <w:r>
        <w:rPr>
          <w:rFonts w:ascii="Verdana" w:hAnsi="Verdana"/>
          <w:b/>
          <w:bCs/>
          <w:color w:val="000000" w:themeColor="text1"/>
          <w:sz w:val="24"/>
          <w:szCs w:val="24"/>
        </w:rPr>
        <w:t>Login</w:t>
      </w:r>
      <w:r w:rsidR="001462A6">
        <w:rPr>
          <w:rFonts w:ascii="Verdana" w:hAnsi="Verdana"/>
          <w:b/>
          <w:bCs/>
          <w:color w:val="000000" w:themeColor="text1"/>
          <w:sz w:val="24"/>
          <w:szCs w:val="24"/>
        </w:rPr>
        <w:t>.</w:t>
      </w:r>
    </w:p>
    <w:p w14:paraId="58A7B8D0" w14:textId="28C0A7D2" w:rsidR="00013086" w:rsidRDefault="0051208D" w:rsidP="00013086">
      <w:pPr>
        <w:pStyle w:val="ListParagraph"/>
        <w:numPr>
          <w:ilvl w:val="0"/>
          <w:numId w:val="3"/>
        </w:numPr>
        <w:rPr>
          <w:rFonts w:ascii="Verdana" w:hAnsi="Verdana"/>
          <w:color w:val="000000" w:themeColor="text1"/>
          <w:sz w:val="24"/>
          <w:szCs w:val="24"/>
        </w:rPr>
      </w:pPr>
      <w:r>
        <w:rPr>
          <w:rFonts w:ascii="Verdana" w:hAnsi="Verdana"/>
          <w:color w:val="000000" w:themeColor="text1"/>
          <w:sz w:val="24"/>
          <w:szCs w:val="24"/>
        </w:rPr>
        <w:t>You should now be taken to the home page</w:t>
      </w:r>
      <w:r w:rsidR="001462A6">
        <w:rPr>
          <w:rFonts w:ascii="Verdana" w:hAnsi="Verdana"/>
          <w:color w:val="000000" w:themeColor="text1"/>
          <w:sz w:val="24"/>
          <w:szCs w:val="24"/>
        </w:rPr>
        <w:t>.</w:t>
      </w:r>
    </w:p>
    <w:p w14:paraId="79EA7AF2" w14:textId="77777777" w:rsidR="0051208D" w:rsidRPr="0051208D" w:rsidRDefault="0051208D" w:rsidP="0051208D">
      <w:pPr>
        <w:pStyle w:val="ListParagraph"/>
        <w:rPr>
          <w:rFonts w:ascii="Verdana" w:hAnsi="Verdana"/>
          <w:color w:val="000000" w:themeColor="text1"/>
          <w:sz w:val="24"/>
          <w:szCs w:val="24"/>
        </w:rPr>
      </w:pPr>
    </w:p>
    <w:p w14:paraId="27476B42" w14:textId="1A1778C3" w:rsidR="0051208D" w:rsidRDefault="001462A6" w:rsidP="0051208D">
      <w:pPr>
        <w:rPr>
          <w:rFonts w:ascii="Verdana" w:hAnsi="Verdana"/>
          <w:color w:val="000000" w:themeColor="text1"/>
          <w:sz w:val="24"/>
          <w:szCs w:val="24"/>
        </w:rPr>
      </w:pPr>
      <w:r w:rsidRPr="001462A6">
        <w:rPr>
          <w:rFonts w:ascii="Verdana" w:hAnsi="Verdana"/>
          <w:noProof/>
          <w:color w:val="000000" w:themeColor="text1"/>
          <w:sz w:val="24"/>
          <w:szCs w:val="24"/>
        </w:rPr>
        <w:lastRenderedPageBreak/>
        <w:drawing>
          <wp:inline distT="0" distB="0" distL="0" distR="0" wp14:anchorId="11808FEF" wp14:editId="1C8CDBEA">
            <wp:extent cx="5943600" cy="6029960"/>
            <wp:effectExtent l="0" t="0" r="0" b="0"/>
            <wp:docPr id="596707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07297" name="Picture 1" descr="A screenshot of a computer&#10;&#10;AI-generated content may be incorrect."/>
                    <pic:cNvPicPr/>
                  </pic:nvPicPr>
                  <pic:blipFill>
                    <a:blip r:embed="rId14"/>
                    <a:stretch>
                      <a:fillRect/>
                    </a:stretch>
                  </pic:blipFill>
                  <pic:spPr>
                    <a:xfrm>
                      <a:off x="0" y="0"/>
                      <a:ext cx="5943600" cy="6029960"/>
                    </a:xfrm>
                    <a:prstGeom prst="rect">
                      <a:avLst/>
                    </a:prstGeom>
                  </pic:spPr>
                </pic:pic>
              </a:graphicData>
            </a:graphic>
          </wp:inline>
        </w:drawing>
      </w:r>
    </w:p>
    <w:p w14:paraId="499DA9E3" w14:textId="77777777" w:rsidR="0051208D" w:rsidRDefault="0051208D" w:rsidP="0051208D">
      <w:pPr>
        <w:rPr>
          <w:rFonts w:ascii="Verdana" w:hAnsi="Verdana"/>
          <w:color w:val="000000" w:themeColor="text1"/>
          <w:sz w:val="24"/>
          <w:szCs w:val="24"/>
        </w:rPr>
      </w:pPr>
    </w:p>
    <w:p w14:paraId="23E8A108" w14:textId="77777777" w:rsidR="002821E1" w:rsidRDefault="002821E1" w:rsidP="0051208D">
      <w:pPr>
        <w:rPr>
          <w:rFonts w:ascii="Verdana" w:hAnsi="Verdana"/>
          <w:color w:val="000000" w:themeColor="text1"/>
          <w:sz w:val="24"/>
          <w:szCs w:val="24"/>
        </w:rPr>
      </w:pPr>
    </w:p>
    <w:p w14:paraId="12E5C934" w14:textId="77777777" w:rsidR="002821E1" w:rsidRDefault="002821E1" w:rsidP="0051208D">
      <w:pPr>
        <w:rPr>
          <w:rFonts w:ascii="Verdana" w:hAnsi="Verdana"/>
          <w:color w:val="000000" w:themeColor="text1"/>
          <w:sz w:val="24"/>
          <w:szCs w:val="24"/>
        </w:rPr>
      </w:pPr>
    </w:p>
    <w:p w14:paraId="6E69C652" w14:textId="77777777" w:rsidR="002821E1" w:rsidRDefault="002821E1" w:rsidP="0051208D">
      <w:pPr>
        <w:rPr>
          <w:rFonts w:ascii="Verdana" w:hAnsi="Verdana"/>
          <w:color w:val="000000" w:themeColor="text1"/>
          <w:sz w:val="24"/>
          <w:szCs w:val="24"/>
        </w:rPr>
      </w:pPr>
    </w:p>
    <w:p w14:paraId="31F510C0" w14:textId="77777777" w:rsidR="002821E1" w:rsidRDefault="002821E1" w:rsidP="0051208D">
      <w:pPr>
        <w:rPr>
          <w:rFonts w:ascii="Verdana" w:hAnsi="Verdana"/>
          <w:color w:val="000000" w:themeColor="text1"/>
          <w:sz w:val="24"/>
          <w:szCs w:val="24"/>
        </w:rPr>
      </w:pPr>
    </w:p>
    <w:p w14:paraId="63C98053" w14:textId="77777777" w:rsidR="001462A6" w:rsidRDefault="001462A6" w:rsidP="0051208D">
      <w:pPr>
        <w:rPr>
          <w:rFonts w:ascii="Verdana" w:hAnsi="Verdana"/>
          <w:color w:val="000000" w:themeColor="text1"/>
          <w:sz w:val="28"/>
          <w:szCs w:val="28"/>
        </w:rPr>
      </w:pPr>
    </w:p>
    <w:p w14:paraId="528EB431" w14:textId="77777777" w:rsidR="001462A6" w:rsidRDefault="001462A6" w:rsidP="0051208D">
      <w:pPr>
        <w:rPr>
          <w:rFonts w:ascii="Verdana" w:hAnsi="Verdana"/>
          <w:color w:val="000000" w:themeColor="text1"/>
          <w:sz w:val="28"/>
          <w:szCs w:val="28"/>
        </w:rPr>
      </w:pPr>
    </w:p>
    <w:p w14:paraId="79E85CEE" w14:textId="444CD4DB" w:rsidR="0051208D" w:rsidRDefault="0051208D" w:rsidP="0051208D">
      <w:pPr>
        <w:rPr>
          <w:rFonts w:ascii="Verdana" w:hAnsi="Verdana"/>
          <w:color w:val="000000" w:themeColor="text1"/>
          <w:sz w:val="28"/>
          <w:szCs w:val="28"/>
        </w:rPr>
      </w:pPr>
      <w:r w:rsidRPr="0051208D">
        <w:rPr>
          <w:rFonts w:ascii="Verdana" w:hAnsi="Verdana"/>
          <w:color w:val="000000" w:themeColor="text1"/>
          <w:sz w:val="28"/>
          <w:szCs w:val="28"/>
        </w:rPr>
        <w:lastRenderedPageBreak/>
        <w:t>Home Page</w:t>
      </w:r>
      <w:r>
        <w:rPr>
          <w:rFonts w:ascii="Verdana" w:hAnsi="Verdana"/>
          <w:color w:val="000000" w:themeColor="text1"/>
          <w:sz w:val="28"/>
          <w:szCs w:val="28"/>
        </w:rPr>
        <w:t xml:space="preserve"> / Navigation Bar</w:t>
      </w:r>
    </w:p>
    <w:p w14:paraId="69AE87F2" w14:textId="7FF658FC" w:rsidR="00291644" w:rsidRDefault="00291644" w:rsidP="00291644">
      <w:pPr>
        <w:rPr>
          <w:rFonts w:ascii="Verdana" w:hAnsi="Verdana"/>
          <w:color w:val="000000" w:themeColor="text1"/>
          <w:sz w:val="24"/>
          <w:szCs w:val="24"/>
        </w:rPr>
      </w:pPr>
      <w:r w:rsidRPr="00291644">
        <w:rPr>
          <w:rFonts w:ascii="Verdana" w:hAnsi="Verdana"/>
          <w:color w:val="000000" w:themeColor="text1"/>
          <w:sz w:val="24"/>
          <w:szCs w:val="24"/>
        </w:rPr>
        <w:t>To acce</w:t>
      </w:r>
      <w:r>
        <w:rPr>
          <w:rFonts w:ascii="Verdana" w:hAnsi="Verdana"/>
          <w:color w:val="000000" w:themeColor="text1"/>
          <w:sz w:val="24"/>
          <w:szCs w:val="24"/>
        </w:rPr>
        <w:t xml:space="preserve">ss the system’s functionalities, one can either go to the </w:t>
      </w:r>
      <w:r>
        <w:rPr>
          <w:rFonts w:ascii="Verdana" w:hAnsi="Verdana"/>
          <w:b/>
          <w:bCs/>
          <w:color w:val="000000" w:themeColor="text1"/>
          <w:sz w:val="24"/>
          <w:szCs w:val="24"/>
        </w:rPr>
        <w:t>Home</w:t>
      </w:r>
      <w:r>
        <w:rPr>
          <w:rFonts w:ascii="Verdana" w:hAnsi="Verdana"/>
          <w:color w:val="000000" w:themeColor="text1"/>
          <w:sz w:val="24"/>
          <w:szCs w:val="24"/>
        </w:rPr>
        <w:t xml:space="preserve"> page, that the user is redirected to after logging in, or by using the </w:t>
      </w:r>
      <w:r>
        <w:rPr>
          <w:rFonts w:ascii="Verdana" w:hAnsi="Verdana"/>
          <w:b/>
          <w:bCs/>
          <w:color w:val="000000" w:themeColor="text1"/>
          <w:sz w:val="24"/>
          <w:szCs w:val="24"/>
        </w:rPr>
        <w:t>Navigation Bar</w:t>
      </w:r>
      <w:r>
        <w:rPr>
          <w:rFonts w:ascii="Verdana" w:hAnsi="Verdana"/>
          <w:color w:val="000000" w:themeColor="text1"/>
          <w:sz w:val="24"/>
          <w:szCs w:val="24"/>
        </w:rPr>
        <w:t xml:space="preserve"> at the top of all pages</w:t>
      </w:r>
      <w:r w:rsidR="001462A6">
        <w:rPr>
          <w:rFonts w:ascii="Verdana" w:hAnsi="Verdana"/>
          <w:color w:val="000000" w:themeColor="text1"/>
          <w:sz w:val="24"/>
          <w:szCs w:val="24"/>
        </w:rPr>
        <w:t>.</w:t>
      </w:r>
    </w:p>
    <w:p w14:paraId="39F84A06" w14:textId="15D99A8A" w:rsidR="00291644" w:rsidRDefault="001462A6" w:rsidP="00291644">
      <w:pPr>
        <w:rPr>
          <w:rFonts w:ascii="Verdana" w:hAnsi="Verdana"/>
          <w:color w:val="000000" w:themeColor="text1"/>
          <w:sz w:val="24"/>
          <w:szCs w:val="24"/>
        </w:rPr>
      </w:pPr>
      <w:r>
        <w:rPr>
          <w:noProof/>
        </w:rPr>
        <w:drawing>
          <wp:inline distT="0" distB="0" distL="0" distR="0" wp14:anchorId="580A4D17" wp14:editId="2B644D77">
            <wp:extent cx="5943600" cy="838200"/>
            <wp:effectExtent l="0" t="0" r="0" b="0"/>
            <wp:docPr id="51712568" name="Picture 1"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12568" name="Picture 1" descr="A close up of a sign&#10;&#10;AI-generated content may be incorrect."/>
                    <pic:cNvPicPr/>
                  </pic:nvPicPr>
                  <pic:blipFill>
                    <a:blip r:embed="rId18"/>
                    <a:stretch>
                      <a:fillRect/>
                    </a:stretch>
                  </pic:blipFill>
                  <pic:spPr>
                    <a:xfrm>
                      <a:off x="0" y="0"/>
                      <a:ext cx="5943600" cy="838200"/>
                    </a:xfrm>
                    <a:prstGeom prst="rect">
                      <a:avLst/>
                    </a:prstGeom>
                  </pic:spPr>
                </pic:pic>
              </a:graphicData>
            </a:graphic>
          </wp:inline>
        </w:drawing>
      </w:r>
    </w:p>
    <w:p w14:paraId="7FFE8C5D" w14:textId="3D009C6E" w:rsidR="00291644" w:rsidRDefault="00291644" w:rsidP="00291644">
      <w:pPr>
        <w:jc w:val="center"/>
        <w:rPr>
          <w:rFonts w:ascii="Verdana" w:hAnsi="Verdana"/>
          <w:color w:val="000000" w:themeColor="text1"/>
          <w:sz w:val="24"/>
          <w:szCs w:val="24"/>
        </w:rPr>
      </w:pPr>
      <w:r w:rsidRPr="00291644">
        <w:rPr>
          <w:rFonts w:ascii="Verdana" w:hAnsi="Verdana"/>
          <w:noProof/>
          <w:color w:val="000000" w:themeColor="text1"/>
          <w:sz w:val="24"/>
          <w:szCs w:val="24"/>
        </w:rPr>
        <w:drawing>
          <wp:inline distT="0" distB="0" distL="0" distR="0" wp14:anchorId="5B7E041F" wp14:editId="66922270">
            <wp:extent cx="2552700" cy="2628900"/>
            <wp:effectExtent l="0" t="0" r="0" b="0"/>
            <wp:docPr id="549838018"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38018" name="Picture 1" descr="A screenshot of a screen&#10;&#10;AI-generated content may be incorrect."/>
                    <pic:cNvPicPr/>
                  </pic:nvPicPr>
                  <pic:blipFill>
                    <a:blip r:embed="rId19"/>
                    <a:stretch>
                      <a:fillRect/>
                    </a:stretch>
                  </pic:blipFill>
                  <pic:spPr>
                    <a:xfrm>
                      <a:off x="0" y="0"/>
                      <a:ext cx="2552700" cy="2628900"/>
                    </a:xfrm>
                    <a:prstGeom prst="rect">
                      <a:avLst/>
                    </a:prstGeom>
                  </pic:spPr>
                </pic:pic>
              </a:graphicData>
            </a:graphic>
          </wp:inline>
        </w:drawing>
      </w:r>
    </w:p>
    <w:p w14:paraId="59D73203" w14:textId="68AD138C" w:rsidR="00291644" w:rsidRDefault="00291644" w:rsidP="00291644">
      <w:pPr>
        <w:rPr>
          <w:rFonts w:ascii="Verdana" w:hAnsi="Verdana"/>
          <w:color w:val="000000" w:themeColor="text1"/>
          <w:sz w:val="24"/>
          <w:szCs w:val="24"/>
        </w:rPr>
      </w:pPr>
      <w:commentRangeStart w:id="4"/>
      <w:r>
        <w:rPr>
          <w:rFonts w:ascii="Verdana" w:hAnsi="Verdana"/>
          <w:color w:val="000000" w:themeColor="text1"/>
          <w:sz w:val="24"/>
          <w:szCs w:val="24"/>
        </w:rPr>
        <w:t>From here, the user can access: (Home Page Title / Navigation Bar Title)</w:t>
      </w:r>
      <w:commentRangeEnd w:id="4"/>
      <w:r w:rsidR="001462A6">
        <w:rPr>
          <w:rStyle w:val="CommentReference"/>
        </w:rPr>
        <w:commentReference w:id="4"/>
      </w:r>
    </w:p>
    <w:p w14:paraId="24B6FB72" w14:textId="14CCF38D"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Home</w:t>
      </w:r>
      <w:r>
        <w:rPr>
          <w:rFonts w:ascii="Verdana" w:hAnsi="Verdana"/>
          <w:color w:val="000000" w:themeColor="text1"/>
          <w:sz w:val="24"/>
          <w:szCs w:val="24"/>
        </w:rPr>
        <w:t>: Quick access to the home page from any other page on the website</w:t>
      </w:r>
      <w:r w:rsidR="001462A6">
        <w:rPr>
          <w:rFonts w:ascii="Verdana" w:hAnsi="Verdana"/>
          <w:color w:val="000000" w:themeColor="text1"/>
          <w:sz w:val="24"/>
          <w:szCs w:val="24"/>
        </w:rPr>
        <w:t>.</w:t>
      </w:r>
    </w:p>
    <w:p w14:paraId="68AE6E6B" w14:textId="7C279004"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Search</w:t>
      </w:r>
      <w:r>
        <w:rPr>
          <w:rFonts w:ascii="Verdana" w:hAnsi="Verdana"/>
          <w:color w:val="000000" w:themeColor="text1"/>
          <w:sz w:val="24"/>
          <w:szCs w:val="24"/>
        </w:rPr>
        <w:t xml:space="preserve">: Allows </w:t>
      </w:r>
      <w:proofErr w:type="gramStart"/>
      <w:r>
        <w:rPr>
          <w:rFonts w:ascii="Verdana" w:hAnsi="Verdana"/>
          <w:color w:val="000000" w:themeColor="text1"/>
          <w:sz w:val="24"/>
          <w:szCs w:val="24"/>
        </w:rPr>
        <w:t>user</w:t>
      </w:r>
      <w:proofErr w:type="gramEnd"/>
      <w:r>
        <w:rPr>
          <w:rFonts w:ascii="Verdana" w:hAnsi="Verdana"/>
          <w:color w:val="000000" w:themeColor="text1"/>
          <w:sz w:val="24"/>
          <w:szCs w:val="24"/>
        </w:rPr>
        <w:t xml:space="preserve"> to search for a specific record</w:t>
      </w:r>
      <w:r w:rsidR="001462A6">
        <w:rPr>
          <w:rFonts w:ascii="Verdana" w:hAnsi="Verdana"/>
          <w:color w:val="000000" w:themeColor="text1"/>
          <w:sz w:val="24"/>
          <w:szCs w:val="24"/>
        </w:rPr>
        <w:t>.</w:t>
      </w:r>
    </w:p>
    <w:p w14:paraId="08B46FD0" w14:textId="20BFE100" w:rsidR="00291644"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Add New Record / New Record</w:t>
      </w:r>
      <w:r>
        <w:rPr>
          <w:rFonts w:ascii="Verdana" w:hAnsi="Verdana"/>
          <w:color w:val="000000" w:themeColor="text1"/>
          <w:sz w:val="24"/>
          <w:szCs w:val="24"/>
        </w:rPr>
        <w:t>: Allows the user to input the information of a student into the database</w:t>
      </w:r>
      <w:r w:rsidR="001462A6">
        <w:rPr>
          <w:rFonts w:ascii="Verdana" w:hAnsi="Verdana"/>
          <w:color w:val="000000" w:themeColor="text1"/>
          <w:sz w:val="24"/>
          <w:szCs w:val="24"/>
        </w:rPr>
        <w:t>.</w:t>
      </w:r>
    </w:p>
    <w:p w14:paraId="75301218" w14:textId="1080300B" w:rsidR="00291644" w:rsidRPr="00E46AD8" w:rsidRDefault="00291644"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Email</w:t>
      </w:r>
      <w:r>
        <w:rPr>
          <w:rFonts w:ascii="Verdana" w:hAnsi="Verdana"/>
          <w:b/>
          <w:bCs/>
          <w:sz w:val="24"/>
          <w:szCs w:val="24"/>
        </w:rPr>
        <w:t xml:space="preserve"> / Send Batch Email</w:t>
      </w:r>
      <w:r w:rsidR="00E46AD8">
        <w:rPr>
          <w:rFonts w:ascii="Verdana" w:hAnsi="Verdana"/>
          <w:sz w:val="24"/>
          <w:szCs w:val="24"/>
        </w:rPr>
        <w:t>: Allows user to send an email to selected student(s) / Save a new email template</w:t>
      </w:r>
      <w:r w:rsidR="001462A6">
        <w:rPr>
          <w:rFonts w:ascii="Verdana" w:hAnsi="Verdana"/>
          <w:sz w:val="24"/>
          <w:szCs w:val="24"/>
        </w:rPr>
        <w:t>.</w:t>
      </w:r>
    </w:p>
    <w:p w14:paraId="2F490ADE" w14:textId="5EEBA0AF" w:rsidR="00E46AD8" w:rsidRDefault="00E46AD8"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Reports / Run a Report</w:t>
      </w:r>
      <w:proofErr w:type="gramStart"/>
      <w:r>
        <w:rPr>
          <w:rFonts w:ascii="Verdana" w:hAnsi="Verdana"/>
          <w:color w:val="000000" w:themeColor="text1"/>
          <w:sz w:val="24"/>
          <w:szCs w:val="24"/>
        </w:rPr>
        <w:t>:  Allows</w:t>
      </w:r>
      <w:proofErr w:type="gramEnd"/>
      <w:r>
        <w:rPr>
          <w:rFonts w:ascii="Verdana" w:hAnsi="Verdana"/>
          <w:color w:val="000000" w:themeColor="text1"/>
          <w:sz w:val="24"/>
          <w:szCs w:val="24"/>
        </w:rPr>
        <w:t xml:space="preserve"> </w:t>
      </w:r>
      <w:proofErr w:type="gramStart"/>
      <w:r>
        <w:rPr>
          <w:rFonts w:ascii="Verdana" w:hAnsi="Verdana"/>
          <w:color w:val="000000" w:themeColor="text1"/>
          <w:sz w:val="24"/>
          <w:szCs w:val="24"/>
        </w:rPr>
        <w:t>user</w:t>
      </w:r>
      <w:proofErr w:type="gramEnd"/>
      <w:r>
        <w:rPr>
          <w:rFonts w:ascii="Verdana" w:hAnsi="Verdana"/>
          <w:color w:val="000000" w:themeColor="text1"/>
          <w:sz w:val="24"/>
          <w:szCs w:val="24"/>
        </w:rPr>
        <w:t xml:space="preserve"> to search for one or more </w:t>
      </w:r>
      <w:proofErr w:type="gramStart"/>
      <w:r>
        <w:rPr>
          <w:rFonts w:ascii="Verdana" w:hAnsi="Verdana"/>
          <w:color w:val="000000" w:themeColor="text1"/>
          <w:sz w:val="24"/>
          <w:szCs w:val="24"/>
        </w:rPr>
        <w:t>student</w:t>
      </w:r>
      <w:proofErr w:type="gramEnd"/>
      <w:r>
        <w:rPr>
          <w:rFonts w:ascii="Verdana" w:hAnsi="Verdana"/>
          <w:color w:val="000000" w:themeColor="text1"/>
          <w:sz w:val="24"/>
          <w:szCs w:val="24"/>
        </w:rPr>
        <w:t xml:space="preserve"> with matching the user’s chosen criteria</w:t>
      </w:r>
      <w:r w:rsidR="001462A6">
        <w:rPr>
          <w:rFonts w:ascii="Verdana" w:hAnsi="Verdana"/>
          <w:color w:val="000000" w:themeColor="text1"/>
          <w:sz w:val="24"/>
          <w:szCs w:val="24"/>
        </w:rPr>
        <w:t>.</w:t>
      </w:r>
    </w:p>
    <w:p w14:paraId="06387442" w14:textId="27E7BACF" w:rsidR="001462A6" w:rsidRDefault="001462A6"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 Admin</w:t>
      </w:r>
      <w:r>
        <w:rPr>
          <w:rFonts w:ascii="Verdana" w:hAnsi="Verdana"/>
          <w:color w:val="000000" w:themeColor="text1"/>
          <w:sz w:val="24"/>
          <w:szCs w:val="24"/>
        </w:rPr>
        <w:t>: Allows user to see a full list of all aid recipients, view their records, delete their records, and reset all certifications.</w:t>
      </w:r>
    </w:p>
    <w:p w14:paraId="5B6E5311" w14:textId="5C310076" w:rsidR="006D361A" w:rsidRDefault="006D361A" w:rsidP="00291644">
      <w:pPr>
        <w:pStyle w:val="ListParagraph"/>
        <w:numPr>
          <w:ilvl w:val="0"/>
          <w:numId w:val="4"/>
        </w:numPr>
        <w:rPr>
          <w:rFonts w:ascii="Verdana" w:hAnsi="Verdana"/>
          <w:color w:val="000000" w:themeColor="text1"/>
          <w:sz w:val="24"/>
          <w:szCs w:val="24"/>
        </w:rPr>
      </w:pPr>
      <w:r>
        <w:rPr>
          <w:rFonts w:ascii="Verdana" w:hAnsi="Verdana"/>
          <w:b/>
          <w:bCs/>
          <w:color w:val="000000" w:themeColor="text1"/>
          <w:sz w:val="24"/>
          <w:szCs w:val="24"/>
        </w:rPr>
        <w:t>Logout</w:t>
      </w:r>
      <w:r>
        <w:rPr>
          <w:rFonts w:ascii="Verdana" w:hAnsi="Verdana"/>
          <w:color w:val="000000" w:themeColor="text1"/>
          <w:sz w:val="24"/>
          <w:szCs w:val="24"/>
        </w:rPr>
        <w:t>: Exit current session</w:t>
      </w:r>
      <w:r w:rsidR="001462A6">
        <w:rPr>
          <w:rFonts w:ascii="Verdana" w:hAnsi="Verdana"/>
          <w:color w:val="000000" w:themeColor="text1"/>
          <w:sz w:val="24"/>
          <w:szCs w:val="24"/>
        </w:rPr>
        <w:t>.</w:t>
      </w:r>
    </w:p>
    <w:p w14:paraId="23E3F3D1" w14:textId="77777777" w:rsidR="006D361A" w:rsidRDefault="006D361A" w:rsidP="006D361A">
      <w:pPr>
        <w:rPr>
          <w:rFonts w:ascii="Verdana" w:hAnsi="Verdana"/>
          <w:sz w:val="24"/>
          <w:szCs w:val="24"/>
        </w:rPr>
      </w:pPr>
    </w:p>
    <w:p w14:paraId="67C1BC8A" w14:textId="77777777" w:rsidR="002821E1" w:rsidRDefault="002821E1" w:rsidP="006D361A">
      <w:pPr>
        <w:rPr>
          <w:rFonts w:ascii="Verdana" w:hAnsi="Verdana"/>
          <w:sz w:val="24"/>
          <w:szCs w:val="24"/>
        </w:rPr>
      </w:pPr>
    </w:p>
    <w:p w14:paraId="2895F0F1" w14:textId="51BA38CD" w:rsidR="006D361A" w:rsidRDefault="00CC05F5" w:rsidP="006D361A">
      <w:pPr>
        <w:rPr>
          <w:rFonts w:ascii="Verdana" w:hAnsi="Verdana"/>
          <w:color w:val="000000" w:themeColor="text1"/>
          <w:sz w:val="28"/>
          <w:szCs w:val="28"/>
        </w:rPr>
      </w:pPr>
      <w:r w:rsidRPr="00CC05F5">
        <w:rPr>
          <w:rFonts w:ascii="Verdana" w:hAnsi="Verdana"/>
          <w:color w:val="000000" w:themeColor="text1"/>
          <w:sz w:val="28"/>
          <w:szCs w:val="28"/>
        </w:rPr>
        <w:lastRenderedPageBreak/>
        <w:t>Search</w:t>
      </w:r>
    </w:p>
    <w:p w14:paraId="6290D4ED" w14:textId="077DB8A1" w:rsidR="00CC05F5" w:rsidRDefault="00D30BDF" w:rsidP="006D361A">
      <w:pPr>
        <w:rPr>
          <w:rFonts w:ascii="Verdana" w:hAnsi="Verdana"/>
          <w:color w:val="000000" w:themeColor="text1"/>
          <w:sz w:val="24"/>
          <w:szCs w:val="24"/>
        </w:rPr>
      </w:pPr>
      <w:r w:rsidRPr="00D30BDF">
        <w:rPr>
          <w:rFonts w:ascii="Verdana" w:hAnsi="Verdana"/>
          <w:noProof/>
          <w:color w:val="000000" w:themeColor="text1"/>
          <w:sz w:val="24"/>
          <w:szCs w:val="24"/>
        </w:rPr>
        <w:drawing>
          <wp:inline distT="0" distB="0" distL="0" distR="0" wp14:anchorId="7D20A8E3" wp14:editId="2A72F75E">
            <wp:extent cx="4143375" cy="2790825"/>
            <wp:effectExtent l="0" t="0" r="9525" b="9525"/>
            <wp:docPr id="1171954110" name="Picture 1" descr="A screenshot of a search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4110" name="Picture 1" descr="A screenshot of a search box&#10;&#10;AI-generated content may be incorrect."/>
                    <pic:cNvPicPr/>
                  </pic:nvPicPr>
                  <pic:blipFill>
                    <a:blip r:embed="rId20"/>
                    <a:stretch>
                      <a:fillRect/>
                    </a:stretch>
                  </pic:blipFill>
                  <pic:spPr>
                    <a:xfrm>
                      <a:off x="0" y="0"/>
                      <a:ext cx="4143375" cy="2790825"/>
                    </a:xfrm>
                    <a:prstGeom prst="rect">
                      <a:avLst/>
                    </a:prstGeom>
                  </pic:spPr>
                </pic:pic>
              </a:graphicData>
            </a:graphic>
          </wp:inline>
        </w:drawing>
      </w:r>
    </w:p>
    <w:p w14:paraId="1B74B736" w14:textId="4C671228" w:rsidR="00CC05F5" w:rsidRDefault="00CC05F5" w:rsidP="006D361A">
      <w:pPr>
        <w:rPr>
          <w:rFonts w:ascii="Verdana" w:hAnsi="Verdana"/>
          <w:color w:val="000000" w:themeColor="text1"/>
          <w:sz w:val="24"/>
          <w:szCs w:val="24"/>
        </w:rPr>
      </w:pPr>
      <w:r>
        <w:rPr>
          <w:rFonts w:ascii="Verdana" w:hAnsi="Verdana"/>
          <w:color w:val="000000" w:themeColor="text1"/>
          <w:sz w:val="24"/>
          <w:szCs w:val="24"/>
        </w:rPr>
        <w:t>To use the search function:</w:t>
      </w:r>
    </w:p>
    <w:p w14:paraId="433FE565" w14:textId="37A5F7C6" w:rsidR="00CC05F5" w:rsidRPr="00A30E43" w:rsidRDefault="00CC05F5" w:rsidP="00A30E43">
      <w:pPr>
        <w:pStyle w:val="ListParagraph"/>
        <w:numPr>
          <w:ilvl w:val="0"/>
          <w:numId w:val="5"/>
        </w:numPr>
        <w:rPr>
          <w:rFonts w:ascii="Verdana" w:hAnsi="Verdana"/>
          <w:color w:val="000000" w:themeColor="text1"/>
          <w:sz w:val="24"/>
          <w:szCs w:val="24"/>
        </w:rPr>
      </w:pPr>
      <w:r w:rsidRPr="00A30E43">
        <w:rPr>
          <w:rFonts w:ascii="Verdana" w:hAnsi="Verdana"/>
          <w:color w:val="000000" w:themeColor="text1"/>
          <w:sz w:val="24"/>
          <w:szCs w:val="24"/>
        </w:rPr>
        <w:t>Begin By selecting</w:t>
      </w:r>
      <w:r w:rsidR="0077099A" w:rsidRPr="00A30E43">
        <w:rPr>
          <w:rFonts w:ascii="Verdana" w:hAnsi="Verdana"/>
          <w:color w:val="000000" w:themeColor="text1"/>
          <w:sz w:val="24"/>
          <w:szCs w:val="24"/>
        </w:rPr>
        <w:t xml:space="preserve"> your search parameter by clicking the small white circle. The options are:</w:t>
      </w:r>
    </w:p>
    <w:p w14:paraId="278E6E9C" w14:textId="1A128E75" w:rsidR="0077099A" w:rsidRDefault="0077099A" w:rsidP="0077099A">
      <w:pPr>
        <w:pStyle w:val="ListParagraph"/>
        <w:numPr>
          <w:ilvl w:val="1"/>
          <w:numId w:val="5"/>
        </w:numPr>
        <w:rPr>
          <w:rFonts w:ascii="Verdana" w:hAnsi="Verdana"/>
          <w:color w:val="000000" w:themeColor="text1"/>
          <w:sz w:val="24"/>
          <w:szCs w:val="24"/>
        </w:rPr>
      </w:pPr>
      <w:bookmarkStart w:id="5" w:name="_Hlk194012918"/>
      <w:r w:rsidRPr="0077099A">
        <w:rPr>
          <w:rFonts w:ascii="Verdana" w:hAnsi="Verdana"/>
          <w:b/>
          <w:bCs/>
          <w:color w:val="000000" w:themeColor="text1"/>
          <w:sz w:val="24"/>
          <w:szCs w:val="24"/>
        </w:rPr>
        <w:t>Search By Student Name</w:t>
      </w:r>
      <w:bookmarkEnd w:id="5"/>
      <w:r>
        <w:rPr>
          <w:rFonts w:ascii="Verdana" w:hAnsi="Verdana"/>
          <w:color w:val="000000" w:themeColor="text1"/>
          <w:sz w:val="24"/>
          <w:szCs w:val="24"/>
        </w:rPr>
        <w:t xml:space="preserve">: Allows </w:t>
      </w:r>
      <w:proofErr w:type="gramStart"/>
      <w:r>
        <w:rPr>
          <w:rFonts w:ascii="Verdana" w:hAnsi="Verdana"/>
          <w:color w:val="000000" w:themeColor="text1"/>
          <w:sz w:val="24"/>
          <w:szCs w:val="24"/>
        </w:rPr>
        <w:t>user</w:t>
      </w:r>
      <w:proofErr w:type="gramEnd"/>
      <w:r>
        <w:rPr>
          <w:rFonts w:ascii="Verdana" w:hAnsi="Verdana"/>
          <w:color w:val="000000" w:themeColor="text1"/>
          <w:sz w:val="24"/>
          <w:szCs w:val="24"/>
        </w:rPr>
        <w:t xml:space="preserve"> to search for a student based on their first and/or last name</w:t>
      </w:r>
    </w:p>
    <w:p w14:paraId="0EB942F9" w14:textId="441ABE87" w:rsidR="0077099A" w:rsidRDefault="0077099A" w:rsidP="0077099A">
      <w:pPr>
        <w:pStyle w:val="ListParagraph"/>
        <w:numPr>
          <w:ilvl w:val="1"/>
          <w:numId w:val="5"/>
        </w:numPr>
        <w:rPr>
          <w:rFonts w:ascii="Verdana" w:hAnsi="Verdana"/>
          <w:color w:val="000000" w:themeColor="text1"/>
          <w:sz w:val="24"/>
          <w:szCs w:val="24"/>
        </w:rPr>
      </w:pPr>
      <w:r w:rsidRPr="0077099A">
        <w:rPr>
          <w:rFonts w:ascii="Verdana" w:hAnsi="Verdana"/>
          <w:b/>
          <w:bCs/>
          <w:color w:val="000000" w:themeColor="text1"/>
          <w:sz w:val="24"/>
          <w:szCs w:val="24"/>
        </w:rPr>
        <w:t>Search by Student ID</w:t>
      </w:r>
      <w:r>
        <w:rPr>
          <w:rFonts w:ascii="Verdana" w:hAnsi="Verdana"/>
          <w:color w:val="000000" w:themeColor="text1"/>
          <w:sz w:val="24"/>
          <w:szCs w:val="24"/>
        </w:rPr>
        <w:t xml:space="preserve">: Allows </w:t>
      </w:r>
      <w:proofErr w:type="gramStart"/>
      <w:r>
        <w:rPr>
          <w:rFonts w:ascii="Verdana" w:hAnsi="Verdana"/>
          <w:color w:val="000000" w:themeColor="text1"/>
          <w:sz w:val="24"/>
          <w:szCs w:val="24"/>
        </w:rPr>
        <w:t>user</w:t>
      </w:r>
      <w:proofErr w:type="gramEnd"/>
      <w:r>
        <w:rPr>
          <w:rFonts w:ascii="Verdana" w:hAnsi="Verdana"/>
          <w:color w:val="000000" w:themeColor="text1"/>
          <w:sz w:val="24"/>
          <w:szCs w:val="24"/>
        </w:rPr>
        <w:t xml:space="preserve"> to search based on a student’s ID</w:t>
      </w:r>
    </w:p>
    <w:p w14:paraId="571FD0E7" w14:textId="340CDABB" w:rsidR="0077099A" w:rsidRPr="00D30BDF" w:rsidRDefault="0077099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for Non</w:t>
      </w:r>
      <w:r>
        <w:rPr>
          <w:rFonts w:ascii="Verdana" w:hAnsi="Verdana"/>
          <w:b/>
          <w:bCs/>
          <w:sz w:val="24"/>
          <w:szCs w:val="24"/>
        </w:rPr>
        <w:t>-Certified Student for Current Semester</w:t>
      </w:r>
      <w:r>
        <w:rPr>
          <w:rFonts w:ascii="Verdana" w:hAnsi="Verdana"/>
          <w:sz w:val="24"/>
          <w:szCs w:val="24"/>
        </w:rPr>
        <w:t xml:space="preserve">: </w:t>
      </w:r>
      <w:r w:rsidR="00B82B0C">
        <w:rPr>
          <w:rFonts w:ascii="Verdana" w:hAnsi="Verdana"/>
          <w:sz w:val="24"/>
          <w:szCs w:val="24"/>
        </w:rPr>
        <w:t>Allows user to search for students who are not certified for the current semester</w:t>
      </w:r>
    </w:p>
    <w:p w14:paraId="6E15001C" w14:textId="72200D57" w:rsidR="00D30BDF" w:rsidRPr="00D9186A" w:rsidRDefault="00D30BDF"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2DD2538A" w14:textId="1191A098" w:rsidR="00D9186A" w:rsidRPr="00B82B0C" w:rsidRDefault="00D9186A" w:rsidP="0077099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59355514" w14:textId="556AF8BE"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using </w:t>
      </w:r>
      <w:r w:rsidRPr="0077099A">
        <w:rPr>
          <w:rFonts w:ascii="Verdana" w:hAnsi="Verdana"/>
          <w:b/>
          <w:bCs/>
          <w:color w:val="000000" w:themeColor="text1"/>
          <w:sz w:val="24"/>
          <w:szCs w:val="24"/>
        </w:rPr>
        <w:t xml:space="preserve">Search </w:t>
      </w:r>
      <w:proofErr w:type="gramStart"/>
      <w:r w:rsidRPr="0077099A">
        <w:rPr>
          <w:rFonts w:ascii="Verdana" w:hAnsi="Verdana"/>
          <w:b/>
          <w:bCs/>
          <w:color w:val="000000" w:themeColor="text1"/>
          <w:sz w:val="24"/>
          <w:szCs w:val="24"/>
        </w:rPr>
        <w:t>By</w:t>
      </w:r>
      <w:proofErr w:type="gramEnd"/>
      <w:r w:rsidRPr="0077099A">
        <w:rPr>
          <w:rFonts w:ascii="Verdana" w:hAnsi="Verdana"/>
          <w:b/>
          <w:bCs/>
          <w:color w:val="000000" w:themeColor="text1"/>
          <w:sz w:val="24"/>
          <w:szCs w:val="24"/>
        </w:rPr>
        <w:t xml:space="preserve"> Student Name</w:t>
      </w:r>
      <w:r>
        <w:rPr>
          <w:rFonts w:ascii="Verdana" w:hAnsi="Verdana"/>
          <w:b/>
          <w:bCs/>
          <w:color w:val="000000" w:themeColor="text1"/>
          <w:sz w:val="24"/>
          <w:szCs w:val="24"/>
        </w:rPr>
        <w:t xml:space="preserve"> </w:t>
      </w:r>
      <w:r>
        <w:rPr>
          <w:rFonts w:ascii="Verdana" w:hAnsi="Verdana"/>
          <w:color w:val="000000" w:themeColor="text1"/>
          <w:sz w:val="24"/>
          <w:szCs w:val="24"/>
        </w:rPr>
        <w:t xml:space="preserve">or </w:t>
      </w:r>
      <w:r w:rsidRPr="0077099A">
        <w:rPr>
          <w:rFonts w:ascii="Verdana" w:hAnsi="Verdana"/>
          <w:b/>
          <w:bCs/>
          <w:color w:val="000000" w:themeColor="text1"/>
          <w:sz w:val="24"/>
          <w:szCs w:val="24"/>
        </w:rPr>
        <w:t>Search by Student ID</w:t>
      </w:r>
      <w:r>
        <w:rPr>
          <w:rFonts w:ascii="Verdana" w:hAnsi="Verdana"/>
          <w:color w:val="000000" w:themeColor="text1"/>
          <w:sz w:val="24"/>
          <w:szCs w:val="24"/>
        </w:rPr>
        <w:t>, click on the white box and enter your search parameter</w:t>
      </w:r>
    </w:p>
    <w:p w14:paraId="2C96FBCA" w14:textId="7BDDE98A" w:rsidR="00B82B0C" w:rsidRDefault="00B82B0C"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Click the </w:t>
      </w:r>
      <w:r>
        <w:rPr>
          <w:rFonts w:ascii="Verdana" w:hAnsi="Verdana"/>
          <w:b/>
          <w:bCs/>
          <w:color w:val="000000" w:themeColor="text1"/>
          <w:sz w:val="24"/>
          <w:szCs w:val="24"/>
        </w:rPr>
        <w:t>Search</w:t>
      </w:r>
      <w:r>
        <w:rPr>
          <w:rFonts w:ascii="Verdana" w:hAnsi="Verdana"/>
          <w:color w:val="000000" w:themeColor="text1"/>
          <w:sz w:val="24"/>
          <w:szCs w:val="24"/>
        </w:rPr>
        <w:t xml:space="preserve"> button under search </w:t>
      </w:r>
      <w:r w:rsidR="00B81B17">
        <w:rPr>
          <w:rFonts w:ascii="Verdana" w:hAnsi="Verdana"/>
          <w:color w:val="000000" w:themeColor="text1"/>
          <w:sz w:val="24"/>
          <w:szCs w:val="24"/>
        </w:rPr>
        <w:t>parameters</w:t>
      </w:r>
    </w:p>
    <w:p w14:paraId="13D050A6" w14:textId="0C0FF4BA" w:rsidR="00B81B17" w:rsidRDefault="00B81B17" w:rsidP="00B81B17">
      <w:pPr>
        <w:pStyle w:val="ListParagraph"/>
        <w:rPr>
          <w:rFonts w:ascii="Verdana" w:hAnsi="Verdana"/>
          <w:color w:val="000000" w:themeColor="text1"/>
          <w:sz w:val="24"/>
          <w:szCs w:val="24"/>
        </w:rPr>
      </w:pPr>
      <w:r w:rsidRPr="00B81B17">
        <w:rPr>
          <w:rFonts w:ascii="Verdana" w:hAnsi="Verdana"/>
          <w:noProof/>
          <w:color w:val="000000" w:themeColor="text1"/>
          <w:sz w:val="24"/>
          <w:szCs w:val="24"/>
        </w:rPr>
        <w:drawing>
          <wp:inline distT="0" distB="0" distL="0" distR="0" wp14:anchorId="5B2C4DBF" wp14:editId="4DAF91D8">
            <wp:extent cx="3276600" cy="409575"/>
            <wp:effectExtent l="0" t="0" r="0" b="9525"/>
            <wp:docPr id="22718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4254" name=""/>
                    <pic:cNvPicPr/>
                  </pic:nvPicPr>
                  <pic:blipFill>
                    <a:blip r:embed="rId21"/>
                    <a:stretch>
                      <a:fillRect/>
                    </a:stretch>
                  </pic:blipFill>
                  <pic:spPr>
                    <a:xfrm>
                      <a:off x="0" y="0"/>
                      <a:ext cx="3276600" cy="409575"/>
                    </a:xfrm>
                    <a:prstGeom prst="rect">
                      <a:avLst/>
                    </a:prstGeom>
                  </pic:spPr>
                </pic:pic>
              </a:graphicData>
            </a:graphic>
          </wp:inline>
        </w:drawing>
      </w:r>
    </w:p>
    <w:p w14:paraId="75476C22" w14:textId="37D5EE4F" w:rsidR="00B82B0C" w:rsidRDefault="004E516A" w:rsidP="00B82B0C">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If there are </w:t>
      </w:r>
      <w:proofErr w:type="gramStart"/>
      <w:r>
        <w:rPr>
          <w:rFonts w:ascii="Verdana" w:hAnsi="Verdana"/>
          <w:color w:val="000000" w:themeColor="text1"/>
          <w:sz w:val="24"/>
          <w:szCs w:val="24"/>
        </w:rPr>
        <w:t>student’s</w:t>
      </w:r>
      <w:proofErr w:type="gramEnd"/>
      <w:r>
        <w:rPr>
          <w:rFonts w:ascii="Verdana" w:hAnsi="Verdana"/>
          <w:color w:val="000000" w:themeColor="text1"/>
          <w:sz w:val="24"/>
          <w:szCs w:val="24"/>
        </w:rPr>
        <w:t xml:space="preserve"> that match your search parameters, you should see a screen similar to this:</w:t>
      </w:r>
    </w:p>
    <w:p w14:paraId="77182B9A" w14:textId="7322B968" w:rsidR="004E516A" w:rsidRDefault="00D9186A" w:rsidP="004E516A">
      <w:pPr>
        <w:ind w:left="360"/>
        <w:rPr>
          <w:rFonts w:ascii="Verdana" w:hAnsi="Verdana"/>
          <w:color w:val="000000" w:themeColor="text1"/>
          <w:sz w:val="24"/>
          <w:szCs w:val="24"/>
        </w:rPr>
      </w:pPr>
      <w:r w:rsidRPr="00D9186A">
        <w:rPr>
          <w:rFonts w:ascii="Verdana" w:hAnsi="Verdana"/>
          <w:noProof/>
          <w:color w:val="000000" w:themeColor="text1"/>
          <w:sz w:val="24"/>
          <w:szCs w:val="24"/>
        </w:rPr>
        <w:lastRenderedPageBreak/>
        <w:drawing>
          <wp:inline distT="0" distB="0" distL="0" distR="0" wp14:anchorId="162FC405" wp14:editId="4A99524E">
            <wp:extent cx="5943600" cy="4129405"/>
            <wp:effectExtent l="0" t="0" r="0" b="0"/>
            <wp:docPr id="1260142520" name="Picture 1" descr="A screenshot of a search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142520" name="Picture 1" descr="A screenshot of a search results&#10;&#10;AI-generated content may be incorrect."/>
                    <pic:cNvPicPr/>
                  </pic:nvPicPr>
                  <pic:blipFill>
                    <a:blip r:embed="rId22"/>
                    <a:stretch>
                      <a:fillRect/>
                    </a:stretch>
                  </pic:blipFill>
                  <pic:spPr>
                    <a:xfrm>
                      <a:off x="0" y="0"/>
                      <a:ext cx="5943600" cy="4129405"/>
                    </a:xfrm>
                    <a:prstGeom prst="rect">
                      <a:avLst/>
                    </a:prstGeom>
                  </pic:spPr>
                </pic:pic>
              </a:graphicData>
            </a:graphic>
          </wp:inline>
        </w:drawing>
      </w:r>
    </w:p>
    <w:p w14:paraId="44C1FAA3" w14:textId="691F89CA" w:rsidR="004E516A" w:rsidRDefault="00D9186A" w:rsidP="00D918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From this page you can:</w:t>
      </w:r>
    </w:p>
    <w:p w14:paraId="51531E7A" w14:textId="2F55FD61" w:rsid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View Student Record</w:t>
      </w:r>
      <w:r>
        <w:rPr>
          <w:rFonts w:ascii="Verdana" w:hAnsi="Verdana"/>
          <w:color w:val="000000" w:themeColor="text1"/>
          <w:sz w:val="24"/>
          <w:szCs w:val="24"/>
        </w:rPr>
        <w:t>: Allows user to view the results of single student.</w:t>
      </w:r>
    </w:p>
    <w:p w14:paraId="6AD6D168" w14:textId="03639F68" w:rsidR="000A09D5" w:rsidRDefault="000A09D5" w:rsidP="00D9186A">
      <w:pPr>
        <w:pStyle w:val="ListParagraph"/>
        <w:numPr>
          <w:ilvl w:val="1"/>
          <w:numId w:val="5"/>
        </w:numPr>
        <w:rPr>
          <w:rFonts w:ascii="Verdana" w:hAnsi="Verdana"/>
          <w:color w:val="000000" w:themeColor="text1"/>
          <w:sz w:val="24"/>
          <w:szCs w:val="24"/>
        </w:rPr>
      </w:pPr>
      <w:commentRangeStart w:id="6"/>
      <w:r>
        <w:rPr>
          <w:rFonts w:ascii="Verdana" w:hAnsi="Verdana"/>
          <w:b/>
          <w:bCs/>
          <w:color w:val="000000" w:themeColor="text1"/>
          <w:sz w:val="24"/>
          <w:szCs w:val="24"/>
        </w:rPr>
        <w:t>Email Student(s)</w:t>
      </w:r>
      <w:r>
        <w:rPr>
          <w:rFonts w:ascii="Verdana" w:hAnsi="Verdana"/>
          <w:color w:val="000000" w:themeColor="text1"/>
          <w:sz w:val="24"/>
          <w:szCs w:val="24"/>
        </w:rPr>
        <w:t xml:space="preserve">: Allows the user to email selected student. </w:t>
      </w:r>
      <w:commentRangeEnd w:id="6"/>
      <w:r>
        <w:rPr>
          <w:rStyle w:val="CommentReference"/>
        </w:rPr>
        <w:commentReference w:id="6"/>
      </w:r>
    </w:p>
    <w:p w14:paraId="530C4AD4" w14:textId="71C84351" w:rsidR="000A09D5" w:rsidRPr="00D9186A" w:rsidRDefault="000A09D5" w:rsidP="00D9186A">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New Search</w:t>
      </w:r>
      <w:r w:rsidRPr="000A09D5">
        <w:rPr>
          <w:rFonts w:ascii="Verdana" w:hAnsi="Verdana"/>
          <w:color w:val="000000" w:themeColor="text1"/>
          <w:sz w:val="24"/>
          <w:szCs w:val="24"/>
        </w:rPr>
        <w:t>:</w:t>
      </w:r>
      <w:r w:rsidR="00FE17C0">
        <w:rPr>
          <w:rFonts w:ascii="Verdana" w:hAnsi="Verdana"/>
          <w:color w:val="000000" w:themeColor="text1"/>
          <w:sz w:val="24"/>
          <w:szCs w:val="24"/>
        </w:rPr>
        <w:t xml:space="preserve"> Allows the user to start a new search.</w:t>
      </w:r>
    </w:p>
    <w:p w14:paraId="352EA059" w14:textId="1281D71E" w:rsidR="004E516A" w:rsidRDefault="000A09D5"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 xml:space="preserve">To view a </w:t>
      </w:r>
      <w:proofErr w:type="gramStart"/>
      <w:r>
        <w:rPr>
          <w:rFonts w:ascii="Verdana" w:hAnsi="Verdana"/>
          <w:color w:val="000000" w:themeColor="text1"/>
          <w:sz w:val="24"/>
          <w:szCs w:val="24"/>
        </w:rPr>
        <w:t>student’s  record</w:t>
      </w:r>
      <w:proofErr w:type="gramEnd"/>
      <w:r>
        <w:rPr>
          <w:rFonts w:ascii="Verdana" w:hAnsi="Verdana"/>
          <w:color w:val="000000" w:themeColor="text1"/>
          <w:sz w:val="24"/>
          <w:szCs w:val="24"/>
        </w:rPr>
        <w:t>, s</w:t>
      </w:r>
      <w:r w:rsidR="004E516A">
        <w:rPr>
          <w:rFonts w:ascii="Verdana" w:hAnsi="Verdana"/>
          <w:color w:val="000000" w:themeColor="text1"/>
          <w:sz w:val="24"/>
          <w:szCs w:val="24"/>
        </w:rPr>
        <w:t>elect the student</w:t>
      </w:r>
      <w:r>
        <w:rPr>
          <w:rFonts w:ascii="Verdana" w:hAnsi="Verdana"/>
          <w:color w:val="000000" w:themeColor="text1"/>
          <w:sz w:val="24"/>
          <w:szCs w:val="24"/>
        </w:rPr>
        <w:t xml:space="preserve"> </w:t>
      </w:r>
      <w:r w:rsidR="004E516A">
        <w:rPr>
          <w:rFonts w:ascii="Verdana" w:hAnsi="Verdana"/>
          <w:color w:val="000000" w:themeColor="text1"/>
          <w:sz w:val="24"/>
          <w:szCs w:val="24"/>
        </w:rPr>
        <w:t xml:space="preserve">that you want to see the records of by clicking on the white square in the </w:t>
      </w:r>
      <w:r w:rsidR="004E516A">
        <w:rPr>
          <w:rFonts w:ascii="Verdana" w:hAnsi="Verdana"/>
          <w:b/>
          <w:bCs/>
          <w:color w:val="000000" w:themeColor="text1"/>
          <w:sz w:val="24"/>
          <w:szCs w:val="24"/>
        </w:rPr>
        <w:t>Select All</w:t>
      </w:r>
      <w:r w:rsidR="004E516A">
        <w:rPr>
          <w:rFonts w:ascii="Verdana" w:hAnsi="Verdana"/>
          <w:color w:val="000000" w:themeColor="text1"/>
          <w:sz w:val="24"/>
          <w:szCs w:val="24"/>
        </w:rPr>
        <w:t xml:space="preserve"> column in the row of the specific student. </w:t>
      </w:r>
    </w:p>
    <w:p w14:paraId="03D2CD4F" w14:textId="63DD7CBE" w:rsidR="004E516A" w:rsidRDefault="004E516A"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Click the</w:t>
      </w:r>
      <w:r w:rsidR="00B81B17">
        <w:rPr>
          <w:rFonts w:ascii="Verdana" w:hAnsi="Verdana"/>
          <w:color w:val="000000" w:themeColor="text1"/>
          <w:sz w:val="24"/>
          <w:szCs w:val="24"/>
        </w:rPr>
        <w:t xml:space="preserve"> blue</w:t>
      </w:r>
      <w:r>
        <w:rPr>
          <w:rFonts w:ascii="Verdana" w:hAnsi="Verdana"/>
          <w:color w:val="000000" w:themeColor="text1"/>
          <w:sz w:val="24"/>
          <w:szCs w:val="24"/>
        </w:rPr>
        <w:t xml:space="preserve"> </w:t>
      </w:r>
      <w:r w:rsidR="00D9186A">
        <w:rPr>
          <w:rFonts w:ascii="Verdana" w:hAnsi="Verdana"/>
          <w:b/>
          <w:bCs/>
          <w:color w:val="000000" w:themeColor="text1"/>
          <w:sz w:val="24"/>
          <w:szCs w:val="24"/>
        </w:rPr>
        <w:t>View Student Record</w:t>
      </w:r>
      <w:r>
        <w:rPr>
          <w:rFonts w:ascii="Verdana" w:hAnsi="Verdana"/>
          <w:b/>
          <w:bCs/>
          <w:color w:val="000000" w:themeColor="text1"/>
          <w:sz w:val="24"/>
          <w:szCs w:val="24"/>
        </w:rPr>
        <w:t xml:space="preserve"> </w:t>
      </w:r>
      <w:r>
        <w:rPr>
          <w:rFonts w:ascii="Verdana" w:hAnsi="Verdana"/>
          <w:color w:val="000000" w:themeColor="text1"/>
          <w:sz w:val="24"/>
          <w:szCs w:val="24"/>
        </w:rPr>
        <w:t>button</w:t>
      </w:r>
      <w:r w:rsidR="000A09D5">
        <w:rPr>
          <w:rFonts w:ascii="Verdana" w:hAnsi="Verdana"/>
          <w:color w:val="000000" w:themeColor="text1"/>
          <w:sz w:val="24"/>
          <w:szCs w:val="24"/>
        </w:rPr>
        <w:t>.</w:t>
      </w:r>
      <w:r w:rsidR="000A09D5">
        <w:rPr>
          <w:rFonts w:ascii="Verdana" w:hAnsi="Verdana"/>
          <w:color w:val="000000" w:themeColor="text1"/>
          <w:sz w:val="24"/>
          <w:szCs w:val="24"/>
        </w:rPr>
        <w:br/>
      </w:r>
      <w:r w:rsidR="00B81B17" w:rsidRPr="00B81B17">
        <w:rPr>
          <w:rFonts w:ascii="Verdana" w:hAnsi="Verdana"/>
          <w:noProof/>
          <w:color w:val="000000" w:themeColor="text1"/>
          <w:sz w:val="24"/>
          <w:szCs w:val="24"/>
        </w:rPr>
        <w:drawing>
          <wp:inline distT="0" distB="0" distL="0" distR="0" wp14:anchorId="34EC4ED3" wp14:editId="0AAAB4BE">
            <wp:extent cx="5943600" cy="335280"/>
            <wp:effectExtent l="0" t="0" r="0" b="0"/>
            <wp:docPr id="1669829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29068" name=""/>
                    <pic:cNvPicPr/>
                  </pic:nvPicPr>
                  <pic:blipFill>
                    <a:blip r:embed="rId23"/>
                    <a:stretch>
                      <a:fillRect/>
                    </a:stretch>
                  </pic:blipFill>
                  <pic:spPr>
                    <a:xfrm>
                      <a:off x="0" y="0"/>
                      <a:ext cx="5943600" cy="335280"/>
                    </a:xfrm>
                    <a:prstGeom prst="rect">
                      <a:avLst/>
                    </a:prstGeom>
                  </pic:spPr>
                </pic:pic>
              </a:graphicData>
            </a:graphic>
          </wp:inline>
        </w:drawing>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r w:rsidR="000A09D5">
        <w:rPr>
          <w:rFonts w:ascii="Verdana" w:hAnsi="Verdana"/>
          <w:color w:val="000000" w:themeColor="text1"/>
          <w:sz w:val="24"/>
          <w:szCs w:val="24"/>
        </w:rPr>
        <w:br/>
      </w:r>
    </w:p>
    <w:p w14:paraId="3AF58906" w14:textId="55EEE8CD" w:rsidR="00EA5BEB" w:rsidRDefault="00EA5BEB" w:rsidP="004E516A">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lastRenderedPageBreak/>
        <w:t>You will be taken to a page similar to this:</w:t>
      </w:r>
    </w:p>
    <w:p w14:paraId="63EADB6E" w14:textId="11491D53" w:rsidR="00EA5BEB" w:rsidRDefault="000171EB" w:rsidP="00EA5BEB">
      <w:pPr>
        <w:ind w:left="360"/>
        <w:rPr>
          <w:rFonts w:ascii="Verdana" w:hAnsi="Verdana"/>
          <w:color w:val="000000" w:themeColor="text1"/>
          <w:sz w:val="24"/>
          <w:szCs w:val="24"/>
        </w:rPr>
      </w:pPr>
      <w:r w:rsidRPr="000171EB">
        <w:rPr>
          <w:rFonts w:ascii="Verdana" w:hAnsi="Verdana"/>
          <w:noProof/>
          <w:color w:val="000000" w:themeColor="text1"/>
          <w:sz w:val="24"/>
          <w:szCs w:val="24"/>
        </w:rPr>
        <w:drawing>
          <wp:inline distT="0" distB="0" distL="0" distR="0" wp14:anchorId="3CF6A3C9" wp14:editId="1797A6F0">
            <wp:extent cx="5201344" cy="5353050"/>
            <wp:effectExtent l="0" t="0" r="0" b="0"/>
            <wp:docPr id="3856773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77362" name="Picture 1" descr="A screenshot of a computer&#10;&#10;AI-generated content may be incorrect."/>
                    <pic:cNvPicPr/>
                  </pic:nvPicPr>
                  <pic:blipFill>
                    <a:blip r:embed="rId24"/>
                    <a:stretch>
                      <a:fillRect/>
                    </a:stretch>
                  </pic:blipFill>
                  <pic:spPr>
                    <a:xfrm>
                      <a:off x="0" y="0"/>
                      <a:ext cx="5202939" cy="5354692"/>
                    </a:xfrm>
                    <a:prstGeom prst="rect">
                      <a:avLst/>
                    </a:prstGeom>
                  </pic:spPr>
                </pic:pic>
              </a:graphicData>
            </a:graphic>
          </wp:inline>
        </w:drawing>
      </w:r>
    </w:p>
    <w:p w14:paraId="0CB5510A" w14:textId="0A4FC67F" w:rsidR="00EA5BEB" w:rsidRDefault="00EA5BEB" w:rsidP="00EA5BEB">
      <w:pPr>
        <w:pStyle w:val="ListParagraph"/>
        <w:numPr>
          <w:ilvl w:val="0"/>
          <w:numId w:val="5"/>
        </w:numPr>
        <w:rPr>
          <w:rFonts w:ascii="Verdana" w:hAnsi="Verdana"/>
          <w:color w:val="000000" w:themeColor="text1"/>
          <w:sz w:val="24"/>
          <w:szCs w:val="24"/>
        </w:rPr>
      </w:pPr>
      <w:r>
        <w:rPr>
          <w:rFonts w:ascii="Verdana" w:hAnsi="Verdana"/>
          <w:color w:val="000000" w:themeColor="text1"/>
          <w:sz w:val="24"/>
          <w:szCs w:val="24"/>
        </w:rPr>
        <w:t>You now have two options:</w:t>
      </w:r>
    </w:p>
    <w:p w14:paraId="64C78BFD" w14:textId="18D0BD15" w:rsidR="00EA5BEB" w:rsidRDefault="00EA5BEB" w:rsidP="00EA5BEB">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Email Student</w:t>
      </w:r>
      <w:r>
        <w:rPr>
          <w:rFonts w:ascii="Verdana" w:hAnsi="Verdana"/>
          <w:color w:val="000000" w:themeColor="text1"/>
          <w:sz w:val="24"/>
          <w:szCs w:val="24"/>
        </w:rPr>
        <w:t>: Email the chosen student</w:t>
      </w:r>
      <w:r w:rsidR="00645A61">
        <w:rPr>
          <w:rFonts w:ascii="Verdana" w:hAnsi="Verdana"/>
          <w:color w:val="000000" w:themeColor="text1"/>
          <w:sz w:val="24"/>
          <w:szCs w:val="24"/>
        </w:rPr>
        <w:t xml:space="preserve"> through your </w:t>
      </w:r>
      <w:proofErr w:type="gramStart"/>
      <w:r w:rsidR="00645A61">
        <w:rPr>
          <w:rFonts w:ascii="Verdana" w:hAnsi="Verdana"/>
          <w:color w:val="000000" w:themeColor="text1"/>
          <w:sz w:val="24"/>
          <w:szCs w:val="24"/>
        </w:rPr>
        <w:t>computer’s</w:t>
      </w:r>
      <w:proofErr w:type="gramEnd"/>
      <w:r w:rsidR="00645A61">
        <w:rPr>
          <w:rFonts w:ascii="Verdana" w:hAnsi="Verdana"/>
          <w:color w:val="000000" w:themeColor="text1"/>
          <w:sz w:val="24"/>
          <w:szCs w:val="24"/>
        </w:rPr>
        <w:t xml:space="preserve"> email application</w:t>
      </w:r>
      <w:r w:rsidR="007D091F">
        <w:rPr>
          <w:rFonts w:ascii="Verdana" w:hAnsi="Verdana"/>
          <w:color w:val="000000" w:themeColor="text1"/>
          <w:sz w:val="24"/>
          <w:szCs w:val="24"/>
        </w:rPr>
        <w:t>.</w:t>
      </w:r>
    </w:p>
    <w:p w14:paraId="3471D49E" w14:textId="1AF298E3" w:rsidR="00FE17C0" w:rsidRPr="00FE17C0" w:rsidRDefault="00EA5BEB" w:rsidP="00FE17C0">
      <w:pPr>
        <w:pStyle w:val="ListParagraph"/>
        <w:numPr>
          <w:ilvl w:val="1"/>
          <w:numId w:val="5"/>
        </w:numPr>
        <w:rPr>
          <w:rFonts w:ascii="Verdana" w:hAnsi="Verdana"/>
          <w:color w:val="000000" w:themeColor="text1"/>
          <w:sz w:val="24"/>
          <w:szCs w:val="24"/>
        </w:rPr>
      </w:pPr>
      <w:r>
        <w:rPr>
          <w:rFonts w:ascii="Verdana" w:hAnsi="Verdana"/>
          <w:b/>
          <w:bCs/>
          <w:color w:val="000000" w:themeColor="text1"/>
          <w:sz w:val="24"/>
          <w:szCs w:val="24"/>
        </w:rPr>
        <w:t>Update Student</w:t>
      </w:r>
      <w:r w:rsidRPr="00EA5BEB">
        <w:rPr>
          <w:rFonts w:ascii="Verdana" w:hAnsi="Verdana"/>
          <w:sz w:val="24"/>
          <w:szCs w:val="24"/>
        </w:rPr>
        <w:t>:</w:t>
      </w:r>
      <w:r>
        <w:rPr>
          <w:rFonts w:ascii="Verdana" w:hAnsi="Verdana"/>
          <w:sz w:val="24"/>
          <w:szCs w:val="24"/>
        </w:rPr>
        <w:t xml:space="preserve"> Update the chosen student’s information</w:t>
      </w:r>
      <w:r w:rsidR="007D091F">
        <w:rPr>
          <w:rFonts w:ascii="Verdana" w:hAnsi="Verdana"/>
          <w:sz w:val="24"/>
          <w:szCs w:val="24"/>
        </w:rPr>
        <w:t>.</w:t>
      </w:r>
    </w:p>
    <w:p w14:paraId="2AAF82BD" w14:textId="31EAD3EB" w:rsidR="00EA5BEB" w:rsidRPr="00FE17C0" w:rsidRDefault="00EA5BEB" w:rsidP="00FE17C0">
      <w:pPr>
        <w:pStyle w:val="ListParagraph"/>
        <w:numPr>
          <w:ilvl w:val="0"/>
          <w:numId w:val="5"/>
        </w:numPr>
        <w:rPr>
          <w:rFonts w:ascii="Verdana" w:hAnsi="Verdana"/>
          <w:color w:val="000000" w:themeColor="text1"/>
          <w:sz w:val="24"/>
          <w:szCs w:val="24"/>
        </w:rPr>
      </w:pPr>
      <w:r w:rsidRPr="00FE17C0">
        <w:rPr>
          <w:rFonts w:ascii="Verdana" w:hAnsi="Verdana"/>
          <w:color w:val="000000" w:themeColor="text1"/>
          <w:sz w:val="24"/>
          <w:szCs w:val="24"/>
        </w:rPr>
        <w:t>Click the option that you wish to complete</w:t>
      </w:r>
      <w:r w:rsidRPr="00FE17C0">
        <w:rPr>
          <w:rFonts w:ascii="Verdana" w:hAnsi="Verdana"/>
          <w:sz w:val="24"/>
          <w:szCs w:val="24"/>
        </w:rPr>
        <w:t xml:space="preserve">. </w:t>
      </w:r>
      <w:proofErr w:type="gramStart"/>
      <w:r w:rsidRPr="00FE17C0">
        <w:rPr>
          <w:rFonts w:ascii="Verdana" w:hAnsi="Verdana"/>
          <w:sz w:val="24"/>
          <w:szCs w:val="24"/>
        </w:rPr>
        <w:t>If</w:t>
      </w:r>
      <w:proofErr w:type="gramEnd"/>
      <w:r w:rsidRPr="00FE17C0">
        <w:rPr>
          <w:rFonts w:ascii="Verdana" w:hAnsi="Verdana"/>
          <w:sz w:val="24"/>
          <w:szCs w:val="24"/>
        </w:rPr>
        <w:t xml:space="preserve"> do not want to select either option, press the </w:t>
      </w:r>
      <w:r w:rsidRPr="00FE17C0">
        <w:rPr>
          <w:rFonts w:ascii="Verdana" w:hAnsi="Verdana"/>
          <w:b/>
          <w:bCs/>
          <w:sz w:val="24"/>
          <w:szCs w:val="24"/>
        </w:rPr>
        <w:t>Home</w:t>
      </w:r>
      <w:r w:rsidRPr="00FE17C0">
        <w:rPr>
          <w:rFonts w:ascii="Verdana" w:hAnsi="Verdana"/>
          <w:sz w:val="24"/>
          <w:szCs w:val="24"/>
        </w:rPr>
        <w:t xml:space="preserve"> button in the navigation bar to be taken back to the home page</w:t>
      </w:r>
      <w:r w:rsidR="007D091F">
        <w:rPr>
          <w:rFonts w:ascii="Verdana" w:hAnsi="Verdana"/>
          <w:sz w:val="24"/>
          <w:szCs w:val="24"/>
        </w:rPr>
        <w:t>.</w:t>
      </w:r>
    </w:p>
    <w:p w14:paraId="76214457" w14:textId="77777777" w:rsidR="00EA5BEB" w:rsidRDefault="00EA5BEB" w:rsidP="00EA5BEB">
      <w:pPr>
        <w:ind w:left="360"/>
        <w:rPr>
          <w:rFonts w:ascii="Verdana" w:hAnsi="Verdana"/>
          <w:color w:val="000000" w:themeColor="text1"/>
          <w:sz w:val="24"/>
          <w:szCs w:val="24"/>
        </w:rPr>
      </w:pPr>
    </w:p>
    <w:p w14:paraId="7AC9152A" w14:textId="77777777" w:rsidR="00FE17C0" w:rsidRDefault="00FE17C0" w:rsidP="00645A61">
      <w:pPr>
        <w:rPr>
          <w:rFonts w:ascii="Verdana" w:hAnsi="Verdana"/>
          <w:color w:val="000000" w:themeColor="text1"/>
          <w:sz w:val="24"/>
          <w:szCs w:val="24"/>
        </w:rPr>
      </w:pPr>
    </w:p>
    <w:p w14:paraId="10BA48D3" w14:textId="77777777" w:rsidR="00B81B17" w:rsidRDefault="00B81B17" w:rsidP="00EA5BEB">
      <w:pPr>
        <w:ind w:left="360"/>
        <w:rPr>
          <w:rFonts w:ascii="Verdana" w:hAnsi="Verdana"/>
          <w:color w:val="000000" w:themeColor="text1"/>
          <w:sz w:val="28"/>
          <w:szCs w:val="28"/>
        </w:rPr>
      </w:pPr>
    </w:p>
    <w:p w14:paraId="3506C717" w14:textId="43077903" w:rsidR="00EA5BEB" w:rsidRDefault="00EA5BEB" w:rsidP="00EA5BEB">
      <w:pPr>
        <w:ind w:left="360"/>
        <w:rPr>
          <w:rFonts w:ascii="Verdana" w:hAnsi="Verdana"/>
          <w:color w:val="000000" w:themeColor="text1"/>
          <w:sz w:val="28"/>
          <w:szCs w:val="28"/>
        </w:rPr>
      </w:pPr>
      <w:r>
        <w:rPr>
          <w:rFonts w:ascii="Verdana" w:hAnsi="Verdana"/>
          <w:color w:val="000000" w:themeColor="text1"/>
          <w:sz w:val="28"/>
          <w:szCs w:val="28"/>
        </w:rPr>
        <w:lastRenderedPageBreak/>
        <w:t>Update</w:t>
      </w:r>
    </w:p>
    <w:p w14:paraId="12451276" w14:textId="7313441D" w:rsidR="00A30E43" w:rsidRDefault="00EA5BEB" w:rsidP="00A30E43">
      <w:pPr>
        <w:ind w:left="360"/>
        <w:rPr>
          <w:rFonts w:ascii="Verdana" w:hAnsi="Verdana"/>
          <w:color w:val="000000" w:themeColor="text1"/>
          <w:sz w:val="20"/>
          <w:szCs w:val="20"/>
        </w:rPr>
      </w:pPr>
      <w:r>
        <w:rPr>
          <w:rFonts w:ascii="Verdana" w:hAnsi="Verdana"/>
          <w:color w:val="000000" w:themeColor="text1"/>
          <w:sz w:val="20"/>
          <w:szCs w:val="20"/>
        </w:rPr>
        <w:t xml:space="preserve">(To access this section, please complete the </w:t>
      </w:r>
      <w:r>
        <w:rPr>
          <w:rFonts w:ascii="Verdana" w:hAnsi="Verdana"/>
          <w:b/>
          <w:bCs/>
          <w:color w:val="000000" w:themeColor="text1"/>
          <w:sz w:val="20"/>
          <w:szCs w:val="20"/>
        </w:rPr>
        <w:t>Search</w:t>
      </w:r>
      <w:r>
        <w:rPr>
          <w:rFonts w:ascii="Verdana" w:hAnsi="Verdana"/>
          <w:color w:val="000000" w:themeColor="text1"/>
          <w:sz w:val="20"/>
          <w:szCs w:val="20"/>
        </w:rPr>
        <w:t xml:space="preserve"> section)</w:t>
      </w:r>
    </w:p>
    <w:p w14:paraId="27465DF6" w14:textId="518F6B13" w:rsidR="00A30E43" w:rsidRPr="00A30E43" w:rsidRDefault="00A30E43" w:rsidP="00A30E43">
      <w:pPr>
        <w:ind w:left="360"/>
        <w:rPr>
          <w:rFonts w:ascii="Verdana" w:hAnsi="Verdana"/>
          <w:color w:val="000000" w:themeColor="text1"/>
          <w:sz w:val="24"/>
          <w:szCs w:val="24"/>
        </w:rPr>
      </w:pPr>
      <w:r>
        <w:rPr>
          <w:rFonts w:ascii="Verdana" w:hAnsi="Verdana"/>
          <w:color w:val="000000" w:themeColor="text1"/>
          <w:sz w:val="24"/>
          <w:szCs w:val="24"/>
        </w:rPr>
        <w:t xml:space="preserve">To change a </w:t>
      </w:r>
      <w:proofErr w:type="spellStart"/>
      <w:proofErr w:type="gramStart"/>
      <w:r>
        <w:rPr>
          <w:rFonts w:ascii="Verdana" w:hAnsi="Verdana"/>
          <w:color w:val="000000" w:themeColor="text1"/>
          <w:sz w:val="24"/>
          <w:szCs w:val="24"/>
        </w:rPr>
        <w:t>students</w:t>
      </w:r>
      <w:proofErr w:type="spellEnd"/>
      <w:proofErr w:type="gramEnd"/>
      <w:r>
        <w:rPr>
          <w:rFonts w:ascii="Verdana" w:hAnsi="Verdana"/>
          <w:color w:val="000000" w:themeColor="text1"/>
          <w:sz w:val="24"/>
          <w:szCs w:val="24"/>
        </w:rPr>
        <w:t xml:space="preserve"> information in the database:</w:t>
      </w:r>
    </w:p>
    <w:p w14:paraId="73C80BBB" w14:textId="377A516D" w:rsidR="00EA5BEB" w:rsidRDefault="00A30E43" w:rsidP="00EA5BEB">
      <w:pPr>
        <w:pStyle w:val="ListParagraph"/>
        <w:numPr>
          <w:ilvl w:val="0"/>
          <w:numId w:val="6"/>
        </w:numPr>
        <w:rPr>
          <w:rFonts w:ascii="Verdana" w:hAnsi="Verdana"/>
          <w:color w:val="000000" w:themeColor="text1"/>
          <w:sz w:val="24"/>
          <w:szCs w:val="24"/>
        </w:rPr>
      </w:pPr>
      <w:r w:rsidRPr="000171EB">
        <w:rPr>
          <w:rFonts w:ascii="Verdana" w:hAnsi="Verdana"/>
          <w:noProof/>
          <w:color w:val="000000" w:themeColor="text1"/>
          <w:sz w:val="24"/>
          <w:szCs w:val="24"/>
        </w:rPr>
        <w:drawing>
          <wp:anchor distT="0" distB="0" distL="114300" distR="114300" simplePos="0" relativeHeight="251655680" behindDoc="0" locked="0" layoutInCell="1" allowOverlap="1" wp14:anchorId="145F2817" wp14:editId="15DACFF9">
            <wp:simplePos x="0" y="0"/>
            <wp:positionH relativeFrom="column">
              <wp:posOffset>447675</wp:posOffset>
            </wp:positionH>
            <wp:positionV relativeFrom="page">
              <wp:posOffset>2333625</wp:posOffset>
            </wp:positionV>
            <wp:extent cx="3181350" cy="4467860"/>
            <wp:effectExtent l="0" t="0" r="0" b="0"/>
            <wp:wrapTopAndBottom/>
            <wp:docPr id="18738030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803018" name="Picture 1" descr="A screenshot of a computer&#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3181350" cy="4467860"/>
                    </a:xfrm>
                    <a:prstGeom prst="rect">
                      <a:avLst/>
                    </a:prstGeom>
                  </pic:spPr>
                </pic:pic>
              </a:graphicData>
            </a:graphic>
          </wp:anchor>
        </w:drawing>
      </w:r>
      <w:r w:rsidR="00EA5BEB">
        <w:rPr>
          <w:rFonts w:ascii="Verdana" w:hAnsi="Verdana"/>
          <w:color w:val="000000" w:themeColor="text1"/>
          <w:sz w:val="24"/>
          <w:szCs w:val="24"/>
        </w:rPr>
        <w:t xml:space="preserve">After selecting the </w:t>
      </w:r>
      <w:r w:rsidR="00EA5BEB">
        <w:rPr>
          <w:rFonts w:ascii="Verdana" w:hAnsi="Verdana"/>
          <w:b/>
          <w:bCs/>
          <w:color w:val="000000" w:themeColor="text1"/>
          <w:sz w:val="24"/>
          <w:szCs w:val="24"/>
        </w:rPr>
        <w:t>Update Student</w:t>
      </w:r>
      <w:r w:rsidR="00EA5BEB">
        <w:rPr>
          <w:rFonts w:ascii="Verdana" w:hAnsi="Verdana"/>
          <w:color w:val="000000" w:themeColor="text1"/>
          <w:sz w:val="24"/>
          <w:szCs w:val="24"/>
        </w:rPr>
        <w:t xml:space="preserve"> button, the page should appear similar to this:</w:t>
      </w:r>
    </w:p>
    <w:p w14:paraId="176ADCB4" w14:textId="548CC54F" w:rsidR="00EA5BEB" w:rsidRDefault="00EA5BEB" w:rsidP="00EA5BEB">
      <w:pPr>
        <w:ind w:left="360"/>
        <w:rPr>
          <w:rFonts w:ascii="Verdana" w:hAnsi="Verdana"/>
          <w:color w:val="000000" w:themeColor="text1"/>
          <w:sz w:val="24"/>
          <w:szCs w:val="24"/>
        </w:rPr>
      </w:pPr>
    </w:p>
    <w:p w14:paraId="7DE5BCCF" w14:textId="1BDA4775" w:rsidR="003F133F" w:rsidRDefault="007D091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The following options can be edited:</w:t>
      </w:r>
    </w:p>
    <w:p w14:paraId="63F8AD84" w14:textId="1733B463"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Student ID</w:t>
      </w:r>
      <w:r>
        <w:rPr>
          <w:rFonts w:ascii="Verdana" w:hAnsi="Verdana"/>
          <w:color w:val="000000" w:themeColor="text1"/>
          <w:sz w:val="24"/>
          <w:szCs w:val="24"/>
        </w:rPr>
        <w:t>: Enter student ID in the white box.</w:t>
      </w:r>
    </w:p>
    <w:p w14:paraId="562581AF" w14:textId="6D0941F1" w:rsidR="007D091F" w:rsidRPr="004D1928"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First Name</w:t>
      </w:r>
      <w:r w:rsidRPr="004D1928">
        <w:rPr>
          <w:rFonts w:ascii="Verdana" w:hAnsi="Verdana"/>
          <w:sz w:val="24"/>
          <w:szCs w:val="24"/>
        </w:rPr>
        <w:t>:</w:t>
      </w:r>
      <w:r>
        <w:rPr>
          <w:rFonts w:ascii="Verdana" w:hAnsi="Verdana"/>
          <w:sz w:val="24"/>
          <w:szCs w:val="24"/>
        </w:rPr>
        <w:t xml:space="preserve"> Enter student’s first name in the white box.</w:t>
      </w:r>
    </w:p>
    <w:p w14:paraId="77ED0384" w14:textId="6918873E"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Last Name</w:t>
      </w:r>
      <w:r>
        <w:rPr>
          <w:rFonts w:ascii="Verdana" w:hAnsi="Verdana"/>
          <w:color w:val="000000" w:themeColor="text1"/>
          <w:sz w:val="24"/>
          <w:szCs w:val="24"/>
        </w:rPr>
        <w:t>: Enter student’s last name in the white box.</w:t>
      </w:r>
    </w:p>
    <w:p w14:paraId="5AACE333" w14:textId="1BE2DBD7"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p>
    <w:p w14:paraId="35950C4C" w14:textId="2A33AF8F"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p>
    <w:p w14:paraId="3205813F" w14:textId="6A8923E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p>
    <w:p w14:paraId="183C2C39" w14:textId="3D6F1BC5"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p>
    <w:p w14:paraId="5779547B" w14:textId="150D61D6"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p>
    <w:p w14:paraId="64AAE15A" w14:textId="67DFF02A"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lastRenderedPageBreak/>
        <w:t>Email</w:t>
      </w:r>
      <w:r w:rsidRPr="00436645">
        <w:rPr>
          <w:rFonts w:ascii="Verdana" w:hAnsi="Verdana"/>
          <w:sz w:val="24"/>
          <w:szCs w:val="24"/>
        </w:rPr>
        <w:t>:</w:t>
      </w:r>
      <w:r>
        <w:rPr>
          <w:rFonts w:ascii="Verdana" w:hAnsi="Verdana"/>
          <w:sz w:val="24"/>
          <w:szCs w:val="24"/>
        </w:rPr>
        <w:t xml:space="preserve"> Enter student’s email in the white box.</w:t>
      </w:r>
    </w:p>
    <w:p w14:paraId="0A941E67" w14:textId="359BFAEE"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(Months)</w:t>
      </w:r>
      <w:r w:rsidRPr="00436645">
        <w:rPr>
          <w:rFonts w:ascii="Verdana" w:hAnsi="Verdana"/>
          <w:sz w:val="24"/>
          <w:szCs w:val="24"/>
        </w:rPr>
        <w:t>:</w:t>
      </w:r>
      <w:r>
        <w:rPr>
          <w:rFonts w:ascii="Verdana" w:hAnsi="Verdana"/>
          <w:sz w:val="24"/>
          <w:szCs w:val="24"/>
        </w:rPr>
        <w:t xml:space="preserve"> Enter aid months left in white box.</w:t>
      </w:r>
    </w:p>
    <w:p w14:paraId="6F5F0DB0" w14:textId="26BF34ED" w:rsidR="007D091F" w:rsidRPr="00436645" w:rsidRDefault="007D091F" w:rsidP="007D091F">
      <w:pPr>
        <w:pStyle w:val="ListParagraph"/>
        <w:numPr>
          <w:ilvl w:val="1"/>
          <w:numId w:val="6"/>
        </w:numPr>
        <w:rPr>
          <w:rFonts w:ascii="Verdana" w:hAnsi="Verdana"/>
          <w:color w:val="000000" w:themeColor="text1"/>
          <w:sz w:val="24"/>
          <w:szCs w:val="24"/>
        </w:rPr>
      </w:pPr>
      <w:r>
        <w:rPr>
          <w:rFonts w:ascii="Verdana" w:hAnsi="Verdana"/>
          <w:b/>
          <w:bCs/>
          <w:sz w:val="24"/>
          <w:szCs w:val="24"/>
        </w:rPr>
        <w:t>Benefits Balance (Days)</w:t>
      </w:r>
      <w:r w:rsidRPr="00436645">
        <w:rPr>
          <w:rFonts w:ascii="Verdana" w:hAnsi="Verdana"/>
          <w:sz w:val="24"/>
          <w:szCs w:val="24"/>
        </w:rPr>
        <w:t>:</w:t>
      </w:r>
      <w:r>
        <w:rPr>
          <w:rFonts w:ascii="Verdana" w:hAnsi="Verdana"/>
          <w:sz w:val="24"/>
          <w:szCs w:val="24"/>
        </w:rPr>
        <w:t xml:space="preserve"> Enter aid days left in the white box.</w:t>
      </w:r>
    </w:p>
    <w:p w14:paraId="089082D5" w14:textId="5E506B31"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6B0A2172" w14:textId="32AAF42B" w:rsidR="007D091F" w:rsidRP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1E7912D4" w14:textId="7CCACDC6" w:rsidR="007D091F" w:rsidRDefault="007D091F" w:rsidP="007D091F">
      <w:pPr>
        <w:pStyle w:val="ListParagraph"/>
        <w:numPr>
          <w:ilvl w:val="1"/>
          <w:numId w:val="6"/>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214EB3A9" w14:textId="6365EA97" w:rsidR="003F133F" w:rsidRDefault="003F133F" w:rsidP="003F133F">
      <w:pPr>
        <w:pStyle w:val="ListParagraph"/>
        <w:numPr>
          <w:ilvl w:val="0"/>
          <w:numId w:val="6"/>
        </w:numPr>
        <w:rPr>
          <w:rFonts w:ascii="Verdana" w:hAnsi="Verdana"/>
          <w:color w:val="000000" w:themeColor="text1"/>
          <w:sz w:val="24"/>
          <w:szCs w:val="24"/>
        </w:rPr>
      </w:pPr>
      <w:r>
        <w:rPr>
          <w:rFonts w:ascii="Verdana" w:hAnsi="Verdana"/>
          <w:color w:val="000000" w:themeColor="text1"/>
          <w:sz w:val="24"/>
          <w:szCs w:val="24"/>
        </w:rPr>
        <w:t xml:space="preserve">Once you have made your changes, click on the blue </w:t>
      </w:r>
      <w:r>
        <w:rPr>
          <w:rFonts w:ascii="Verdana" w:hAnsi="Verdana"/>
          <w:b/>
          <w:bCs/>
          <w:color w:val="000000" w:themeColor="text1"/>
          <w:sz w:val="24"/>
          <w:szCs w:val="24"/>
        </w:rPr>
        <w:t xml:space="preserve">Update </w:t>
      </w:r>
      <w:r w:rsidR="00AD3FC7">
        <w:rPr>
          <w:rFonts w:ascii="Verdana" w:hAnsi="Verdana"/>
          <w:b/>
          <w:bCs/>
          <w:color w:val="000000" w:themeColor="text1"/>
          <w:sz w:val="24"/>
          <w:szCs w:val="24"/>
        </w:rPr>
        <w:t>Student</w:t>
      </w:r>
      <w:r>
        <w:rPr>
          <w:rFonts w:ascii="Verdana" w:hAnsi="Verdana"/>
          <w:color w:val="000000" w:themeColor="text1"/>
          <w:sz w:val="24"/>
          <w:szCs w:val="24"/>
        </w:rPr>
        <w:t xml:space="preserve"> button near the bottom of the page to save any changes to the </w:t>
      </w:r>
      <w:commentRangeStart w:id="7"/>
      <w:r>
        <w:rPr>
          <w:rFonts w:ascii="Verdana" w:hAnsi="Verdana"/>
          <w:color w:val="000000" w:themeColor="text1"/>
          <w:sz w:val="24"/>
          <w:szCs w:val="24"/>
        </w:rPr>
        <w:t>database</w:t>
      </w:r>
      <w:commentRangeEnd w:id="7"/>
      <w:r w:rsidR="00F72F1B">
        <w:rPr>
          <w:rStyle w:val="CommentReference"/>
        </w:rPr>
        <w:commentReference w:id="7"/>
      </w:r>
      <w:r w:rsidR="007D091F">
        <w:rPr>
          <w:rFonts w:ascii="Verdana" w:hAnsi="Verdana"/>
          <w:color w:val="000000" w:themeColor="text1"/>
          <w:sz w:val="24"/>
          <w:szCs w:val="24"/>
        </w:rPr>
        <w:t>.</w:t>
      </w:r>
    </w:p>
    <w:p w14:paraId="1D4343EE" w14:textId="47E794B7" w:rsidR="007D091F" w:rsidRDefault="00B81B17" w:rsidP="00B81B17">
      <w:pPr>
        <w:ind w:left="360" w:firstLine="720"/>
        <w:rPr>
          <w:rFonts w:ascii="Verdana" w:hAnsi="Verdana"/>
          <w:color w:val="000000" w:themeColor="text1"/>
          <w:sz w:val="24"/>
          <w:szCs w:val="24"/>
        </w:rPr>
      </w:pPr>
      <w:r w:rsidRPr="00B81B17">
        <w:rPr>
          <w:rFonts w:ascii="Verdana" w:hAnsi="Verdana"/>
          <w:noProof/>
          <w:color w:val="000000" w:themeColor="text1"/>
          <w:sz w:val="24"/>
          <w:szCs w:val="24"/>
        </w:rPr>
        <w:drawing>
          <wp:inline distT="0" distB="0" distL="0" distR="0" wp14:anchorId="1A411842" wp14:editId="63DB20EB">
            <wp:extent cx="1162050" cy="523875"/>
            <wp:effectExtent l="0" t="0" r="0" b="9525"/>
            <wp:docPr id="1684233438"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33438" name="Picture 1" descr="A blue rectangle with white text&#10;&#10;AI-generated content may be incorrect."/>
                    <pic:cNvPicPr/>
                  </pic:nvPicPr>
                  <pic:blipFill>
                    <a:blip r:embed="rId26"/>
                    <a:stretch>
                      <a:fillRect/>
                    </a:stretch>
                  </pic:blipFill>
                  <pic:spPr>
                    <a:xfrm>
                      <a:off x="0" y="0"/>
                      <a:ext cx="1162050" cy="523875"/>
                    </a:xfrm>
                    <a:prstGeom prst="rect">
                      <a:avLst/>
                    </a:prstGeom>
                  </pic:spPr>
                </pic:pic>
              </a:graphicData>
            </a:graphic>
          </wp:inline>
        </w:drawing>
      </w:r>
    </w:p>
    <w:p w14:paraId="785C20C9" w14:textId="77777777" w:rsidR="007D091F" w:rsidRDefault="007D091F" w:rsidP="007D091F">
      <w:pPr>
        <w:rPr>
          <w:rFonts w:ascii="Verdana" w:hAnsi="Verdana"/>
          <w:color w:val="000000" w:themeColor="text1"/>
          <w:sz w:val="24"/>
          <w:szCs w:val="24"/>
        </w:rPr>
      </w:pPr>
    </w:p>
    <w:p w14:paraId="40ED9D62" w14:textId="77777777" w:rsidR="007D091F" w:rsidRDefault="007D091F" w:rsidP="007D091F">
      <w:pPr>
        <w:rPr>
          <w:rFonts w:ascii="Verdana" w:hAnsi="Verdana"/>
          <w:color w:val="000000" w:themeColor="text1"/>
          <w:sz w:val="24"/>
          <w:szCs w:val="24"/>
        </w:rPr>
      </w:pPr>
    </w:p>
    <w:p w14:paraId="1677A479" w14:textId="77777777" w:rsidR="007D091F" w:rsidRDefault="007D091F" w:rsidP="007D091F">
      <w:pPr>
        <w:rPr>
          <w:rFonts w:ascii="Verdana" w:hAnsi="Verdana"/>
          <w:color w:val="000000" w:themeColor="text1"/>
          <w:sz w:val="24"/>
          <w:szCs w:val="24"/>
        </w:rPr>
      </w:pPr>
    </w:p>
    <w:p w14:paraId="5D4E94DB" w14:textId="77777777" w:rsidR="007D091F" w:rsidRDefault="007D091F" w:rsidP="007D091F">
      <w:pPr>
        <w:rPr>
          <w:rFonts w:ascii="Verdana" w:hAnsi="Verdana"/>
          <w:color w:val="000000" w:themeColor="text1"/>
          <w:sz w:val="24"/>
          <w:szCs w:val="24"/>
        </w:rPr>
      </w:pPr>
    </w:p>
    <w:p w14:paraId="77360941" w14:textId="77777777" w:rsidR="007D091F" w:rsidRDefault="007D091F" w:rsidP="007D091F">
      <w:pPr>
        <w:rPr>
          <w:rFonts w:ascii="Verdana" w:hAnsi="Verdana"/>
          <w:color w:val="000000" w:themeColor="text1"/>
          <w:sz w:val="24"/>
          <w:szCs w:val="24"/>
        </w:rPr>
      </w:pPr>
    </w:p>
    <w:p w14:paraId="05CE71DA" w14:textId="77777777" w:rsidR="007D091F" w:rsidRDefault="007D091F" w:rsidP="007D091F">
      <w:pPr>
        <w:rPr>
          <w:rFonts w:ascii="Verdana" w:hAnsi="Verdana"/>
          <w:color w:val="000000" w:themeColor="text1"/>
          <w:sz w:val="24"/>
          <w:szCs w:val="24"/>
        </w:rPr>
      </w:pPr>
    </w:p>
    <w:p w14:paraId="7DB1FBCF" w14:textId="77777777" w:rsidR="007D091F" w:rsidRDefault="007D091F" w:rsidP="007D091F">
      <w:pPr>
        <w:rPr>
          <w:rFonts w:ascii="Verdana" w:hAnsi="Verdana"/>
          <w:color w:val="000000" w:themeColor="text1"/>
          <w:sz w:val="24"/>
          <w:szCs w:val="24"/>
        </w:rPr>
      </w:pPr>
    </w:p>
    <w:p w14:paraId="5E106EBC" w14:textId="77777777" w:rsidR="007D091F" w:rsidRDefault="007D091F" w:rsidP="007D091F">
      <w:pPr>
        <w:rPr>
          <w:rFonts w:ascii="Verdana" w:hAnsi="Verdana"/>
          <w:color w:val="000000" w:themeColor="text1"/>
          <w:sz w:val="24"/>
          <w:szCs w:val="24"/>
        </w:rPr>
      </w:pPr>
    </w:p>
    <w:p w14:paraId="1EA8F480" w14:textId="77777777" w:rsidR="007D091F" w:rsidRDefault="007D091F" w:rsidP="007D091F">
      <w:pPr>
        <w:rPr>
          <w:rFonts w:ascii="Verdana" w:hAnsi="Verdana"/>
          <w:color w:val="000000" w:themeColor="text1"/>
          <w:sz w:val="24"/>
          <w:szCs w:val="24"/>
        </w:rPr>
      </w:pPr>
    </w:p>
    <w:p w14:paraId="0E799CA8" w14:textId="77777777" w:rsidR="007D091F" w:rsidRDefault="007D091F" w:rsidP="007D091F">
      <w:pPr>
        <w:rPr>
          <w:rFonts w:ascii="Verdana" w:hAnsi="Verdana"/>
          <w:color w:val="000000" w:themeColor="text1"/>
          <w:sz w:val="24"/>
          <w:szCs w:val="24"/>
        </w:rPr>
      </w:pPr>
    </w:p>
    <w:p w14:paraId="20FB06B4" w14:textId="77777777" w:rsidR="007D091F" w:rsidRDefault="007D091F" w:rsidP="007D091F">
      <w:pPr>
        <w:rPr>
          <w:rFonts w:ascii="Verdana" w:hAnsi="Verdana"/>
          <w:color w:val="000000" w:themeColor="text1"/>
          <w:sz w:val="24"/>
          <w:szCs w:val="24"/>
        </w:rPr>
      </w:pPr>
    </w:p>
    <w:p w14:paraId="0F93DD97" w14:textId="77777777" w:rsidR="007D091F" w:rsidRDefault="007D091F" w:rsidP="007D091F">
      <w:pPr>
        <w:rPr>
          <w:rFonts w:ascii="Verdana" w:hAnsi="Verdana"/>
          <w:color w:val="000000" w:themeColor="text1"/>
          <w:sz w:val="24"/>
          <w:szCs w:val="24"/>
        </w:rPr>
      </w:pPr>
    </w:p>
    <w:p w14:paraId="7E12F2C3" w14:textId="77777777" w:rsidR="007D091F" w:rsidRDefault="007D091F" w:rsidP="007D091F">
      <w:pPr>
        <w:rPr>
          <w:rFonts w:ascii="Verdana" w:hAnsi="Verdana"/>
          <w:color w:val="000000" w:themeColor="text1"/>
          <w:sz w:val="24"/>
          <w:szCs w:val="24"/>
        </w:rPr>
      </w:pPr>
    </w:p>
    <w:p w14:paraId="5032AD14" w14:textId="77777777" w:rsidR="007D091F" w:rsidRPr="007D091F" w:rsidRDefault="007D091F" w:rsidP="007D091F">
      <w:pPr>
        <w:rPr>
          <w:rFonts w:ascii="Verdana" w:hAnsi="Verdana"/>
          <w:color w:val="000000" w:themeColor="text1"/>
          <w:sz w:val="24"/>
          <w:szCs w:val="24"/>
        </w:rPr>
      </w:pPr>
    </w:p>
    <w:p w14:paraId="6CA1CBFF" w14:textId="3E2D1855" w:rsidR="002F5E81" w:rsidRPr="002466A3" w:rsidRDefault="002F5E81" w:rsidP="002F5E81">
      <w:pPr>
        <w:rPr>
          <w:rFonts w:ascii="Verdana" w:hAnsi="Verdana"/>
          <w:color w:val="000000" w:themeColor="text1"/>
          <w:sz w:val="28"/>
          <w:szCs w:val="28"/>
        </w:rPr>
      </w:pPr>
      <w:r w:rsidRPr="002466A3">
        <w:rPr>
          <w:rFonts w:ascii="Verdana" w:hAnsi="Verdana"/>
          <w:color w:val="000000" w:themeColor="text1"/>
          <w:sz w:val="28"/>
          <w:szCs w:val="28"/>
        </w:rPr>
        <w:lastRenderedPageBreak/>
        <w:t>Add New Record</w:t>
      </w:r>
    </w:p>
    <w:p w14:paraId="351A8591" w14:textId="5B377E0B" w:rsidR="00612BA4" w:rsidRDefault="007876BA" w:rsidP="002F5E81">
      <w:pPr>
        <w:rPr>
          <w:rFonts w:ascii="Verdana" w:hAnsi="Verdana"/>
          <w:b/>
          <w:bCs/>
          <w:color w:val="000000" w:themeColor="text1"/>
          <w:sz w:val="24"/>
          <w:szCs w:val="24"/>
        </w:rPr>
      </w:pPr>
      <w:r w:rsidRPr="007876BA">
        <w:rPr>
          <w:rFonts w:ascii="Verdana" w:hAnsi="Verdana"/>
          <w:b/>
          <w:bCs/>
          <w:noProof/>
          <w:color w:val="000000" w:themeColor="text1"/>
          <w:sz w:val="24"/>
          <w:szCs w:val="24"/>
        </w:rPr>
        <w:drawing>
          <wp:inline distT="0" distB="0" distL="0" distR="0" wp14:anchorId="7AEB478E" wp14:editId="48E9D4E4">
            <wp:extent cx="3705225" cy="2164548"/>
            <wp:effectExtent l="0" t="0" r="0" b="0"/>
            <wp:docPr id="2822740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74059" name="Picture 1" descr="A screenshot of a computer&#10;&#10;AI-generated content may be incorrect."/>
                    <pic:cNvPicPr/>
                  </pic:nvPicPr>
                  <pic:blipFill>
                    <a:blip r:embed="rId27"/>
                    <a:stretch>
                      <a:fillRect/>
                    </a:stretch>
                  </pic:blipFill>
                  <pic:spPr>
                    <a:xfrm>
                      <a:off x="0" y="0"/>
                      <a:ext cx="3716013" cy="2170850"/>
                    </a:xfrm>
                    <a:prstGeom prst="rect">
                      <a:avLst/>
                    </a:prstGeom>
                  </pic:spPr>
                </pic:pic>
              </a:graphicData>
            </a:graphic>
          </wp:inline>
        </w:drawing>
      </w:r>
    </w:p>
    <w:p w14:paraId="117A950D" w14:textId="7327DE93" w:rsidR="00A30E43" w:rsidRPr="00A30E43" w:rsidRDefault="00A30E43" w:rsidP="002F5E81">
      <w:pPr>
        <w:rPr>
          <w:rFonts w:ascii="Verdana" w:hAnsi="Verdana"/>
          <w:color w:val="000000" w:themeColor="text1"/>
          <w:sz w:val="24"/>
          <w:szCs w:val="24"/>
        </w:rPr>
      </w:pPr>
      <w:r>
        <w:rPr>
          <w:rFonts w:ascii="Verdana" w:hAnsi="Verdana"/>
          <w:color w:val="000000" w:themeColor="text1"/>
          <w:sz w:val="24"/>
          <w:szCs w:val="24"/>
        </w:rPr>
        <w:t xml:space="preserve">The </w:t>
      </w:r>
      <w:r>
        <w:rPr>
          <w:rFonts w:ascii="Verdana" w:hAnsi="Verdana"/>
          <w:b/>
          <w:bCs/>
          <w:color w:val="000000" w:themeColor="text1"/>
          <w:sz w:val="24"/>
          <w:szCs w:val="24"/>
        </w:rPr>
        <w:t>New Record</w:t>
      </w:r>
      <w:r>
        <w:rPr>
          <w:rFonts w:ascii="Verdana" w:hAnsi="Verdana"/>
          <w:color w:val="000000" w:themeColor="text1"/>
          <w:sz w:val="24"/>
          <w:szCs w:val="24"/>
        </w:rPr>
        <w:t xml:space="preserve"> page allows the user </w:t>
      </w:r>
      <w:r w:rsidR="00F72F1B">
        <w:rPr>
          <w:rFonts w:ascii="Verdana" w:hAnsi="Verdana"/>
          <w:color w:val="000000" w:themeColor="text1"/>
          <w:sz w:val="24"/>
          <w:szCs w:val="24"/>
        </w:rPr>
        <w:t>to add a new student to the database:</w:t>
      </w:r>
    </w:p>
    <w:p w14:paraId="55E45C4E" w14:textId="21A7EC3E" w:rsidR="00612BA4" w:rsidRPr="004D1928" w:rsidRDefault="00612BA4" w:rsidP="00612BA4">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t>To add a new record, complete each of th</w:t>
      </w:r>
      <w:r w:rsidR="004D1928">
        <w:rPr>
          <w:rFonts w:ascii="Verdana" w:hAnsi="Verdana"/>
          <w:color w:val="000000" w:themeColor="text1"/>
          <w:sz w:val="24"/>
          <w:szCs w:val="24"/>
        </w:rPr>
        <w:t xml:space="preserve">e fields labeled with a red asterisk </w:t>
      </w:r>
      <w:r w:rsidR="004D1928">
        <w:rPr>
          <w:rFonts w:ascii="Verdana" w:hAnsi="Verdana"/>
          <w:b/>
          <w:bCs/>
          <w:color w:val="FF0000"/>
          <w:sz w:val="24"/>
          <w:szCs w:val="24"/>
        </w:rPr>
        <w:t>*</w:t>
      </w:r>
    </w:p>
    <w:p w14:paraId="3136D3A3" w14:textId="1185D738"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Student ID</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 ID in the white box</w:t>
      </w:r>
      <w:r w:rsidR="007876BA">
        <w:rPr>
          <w:rFonts w:ascii="Verdana" w:hAnsi="Verdana"/>
          <w:color w:val="000000" w:themeColor="text1"/>
          <w:sz w:val="24"/>
          <w:szCs w:val="24"/>
        </w:rPr>
        <w:t>.</w:t>
      </w:r>
    </w:p>
    <w:p w14:paraId="44460F16" w14:textId="696CE479" w:rsidR="004D1928" w:rsidRP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First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sidRPr="004D1928">
        <w:rPr>
          <w:rFonts w:ascii="Verdana" w:hAnsi="Verdana"/>
          <w:sz w:val="24"/>
          <w:szCs w:val="24"/>
        </w:rPr>
        <w:t>:</w:t>
      </w:r>
      <w:r>
        <w:rPr>
          <w:rFonts w:ascii="Verdana" w:hAnsi="Verdana"/>
          <w:sz w:val="24"/>
          <w:szCs w:val="24"/>
        </w:rPr>
        <w:t xml:space="preserve"> Enter student’s first name in the white box</w:t>
      </w:r>
      <w:r w:rsidR="007876BA">
        <w:rPr>
          <w:rFonts w:ascii="Verdana" w:hAnsi="Verdana"/>
          <w:sz w:val="24"/>
          <w:szCs w:val="24"/>
        </w:rPr>
        <w:t>.</w:t>
      </w:r>
    </w:p>
    <w:p w14:paraId="28FBE9C9" w14:textId="5B8DC935" w:rsidR="004D1928" w:rsidRDefault="004D1928"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Last Name</w:t>
      </w:r>
      <w:r w:rsidR="00436645">
        <w:rPr>
          <w:rFonts w:ascii="Verdana" w:hAnsi="Verdana"/>
          <w:b/>
          <w:bCs/>
          <w:color w:val="000000" w:themeColor="text1"/>
          <w:sz w:val="24"/>
          <w:szCs w:val="24"/>
        </w:rPr>
        <w:t xml:space="preserve"> </w:t>
      </w:r>
      <w:r w:rsidR="00436645">
        <w:rPr>
          <w:rFonts w:ascii="Verdana" w:hAnsi="Verdana"/>
          <w:b/>
          <w:bCs/>
          <w:color w:val="FF0000"/>
          <w:sz w:val="24"/>
          <w:szCs w:val="24"/>
        </w:rPr>
        <w:t>*</w:t>
      </w:r>
      <w:r>
        <w:rPr>
          <w:rFonts w:ascii="Verdana" w:hAnsi="Verdana"/>
          <w:color w:val="000000" w:themeColor="text1"/>
          <w:sz w:val="24"/>
          <w:szCs w:val="24"/>
        </w:rPr>
        <w:t>: Enter student’s last name in the white box</w:t>
      </w:r>
      <w:r w:rsidR="007876BA">
        <w:rPr>
          <w:rFonts w:ascii="Verdana" w:hAnsi="Verdana"/>
          <w:color w:val="000000" w:themeColor="text1"/>
          <w:sz w:val="24"/>
          <w:szCs w:val="24"/>
        </w:rPr>
        <w:t>.</w:t>
      </w:r>
    </w:p>
    <w:p w14:paraId="2EF1425A" w14:textId="6C9CEF1B" w:rsidR="004D1928"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Address</w:t>
      </w:r>
      <w:r>
        <w:rPr>
          <w:rFonts w:ascii="Verdana" w:hAnsi="Verdana"/>
          <w:color w:val="000000" w:themeColor="text1"/>
          <w:sz w:val="24"/>
          <w:szCs w:val="24"/>
        </w:rPr>
        <w:t>: Enter student's address in the white box</w:t>
      </w:r>
      <w:r w:rsidR="007876BA">
        <w:rPr>
          <w:rFonts w:ascii="Verdana" w:hAnsi="Verdana"/>
          <w:color w:val="000000" w:themeColor="text1"/>
          <w:sz w:val="24"/>
          <w:szCs w:val="24"/>
        </w:rPr>
        <w:t>.</w:t>
      </w:r>
    </w:p>
    <w:p w14:paraId="194CAF98" w14:textId="0214A224"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City</w:t>
      </w:r>
      <w:r w:rsidRPr="00436645">
        <w:rPr>
          <w:rFonts w:ascii="Verdana" w:hAnsi="Verdana"/>
          <w:sz w:val="24"/>
          <w:szCs w:val="24"/>
        </w:rPr>
        <w:t>:</w:t>
      </w:r>
      <w:r>
        <w:rPr>
          <w:rFonts w:ascii="Verdana" w:hAnsi="Verdana"/>
          <w:sz w:val="24"/>
          <w:szCs w:val="24"/>
        </w:rPr>
        <w:t xml:space="preserve"> Enter student's city in the white box</w:t>
      </w:r>
      <w:r w:rsidR="007876BA">
        <w:rPr>
          <w:rFonts w:ascii="Verdana" w:hAnsi="Verdana"/>
          <w:sz w:val="24"/>
          <w:szCs w:val="24"/>
        </w:rPr>
        <w:t>.</w:t>
      </w:r>
    </w:p>
    <w:p w14:paraId="101DC256" w14:textId="287A978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State</w:t>
      </w:r>
      <w:r w:rsidRPr="00436645">
        <w:rPr>
          <w:rFonts w:ascii="Verdana" w:hAnsi="Verdana"/>
          <w:sz w:val="24"/>
          <w:szCs w:val="24"/>
        </w:rPr>
        <w:t>:</w:t>
      </w:r>
      <w:r>
        <w:rPr>
          <w:rFonts w:ascii="Verdana" w:hAnsi="Verdana"/>
          <w:sz w:val="24"/>
          <w:szCs w:val="24"/>
        </w:rPr>
        <w:t xml:space="preserve"> Enter student's state as two letters in the white box</w:t>
      </w:r>
      <w:r w:rsidR="007876BA">
        <w:rPr>
          <w:rFonts w:ascii="Verdana" w:hAnsi="Verdana"/>
          <w:sz w:val="24"/>
          <w:szCs w:val="24"/>
        </w:rPr>
        <w:t>.</w:t>
      </w:r>
    </w:p>
    <w:p w14:paraId="1DF67CF0" w14:textId="1E150C03"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Zip Code</w:t>
      </w:r>
      <w:r w:rsidRPr="00436645">
        <w:rPr>
          <w:rFonts w:ascii="Verdana" w:hAnsi="Verdana"/>
          <w:sz w:val="24"/>
          <w:szCs w:val="24"/>
        </w:rPr>
        <w:t>:</w:t>
      </w:r>
      <w:r>
        <w:rPr>
          <w:rFonts w:ascii="Verdana" w:hAnsi="Verdana"/>
          <w:sz w:val="24"/>
          <w:szCs w:val="24"/>
        </w:rPr>
        <w:t xml:space="preserve"> Enter student’s zip code in the white box</w:t>
      </w:r>
      <w:r w:rsidR="007876BA">
        <w:rPr>
          <w:rFonts w:ascii="Verdana" w:hAnsi="Verdana"/>
          <w:sz w:val="24"/>
          <w:szCs w:val="24"/>
        </w:rPr>
        <w:t>.</w:t>
      </w:r>
    </w:p>
    <w:p w14:paraId="460940FB" w14:textId="71AD3D49"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Phone Number</w:t>
      </w:r>
      <w:r w:rsidRPr="00436645">
        <w:rPr>
          <w:rFonts w:ascii="Verdana" w:hAnsi="Verdana"/>
          <w:sz w:val="24"/>
          <w:szCs w:val="24"/>
        </w:rPr>
        <w:t>:</w:t>
      </w:r>
      <w:r>
        <w:rPr>
          <w:rFonts w:ascii="Verdana" w:hAnsi="Verdana"/>
          <w:sz w:val="24"/>
          <w:szCs w:val="24"/>
        </w:rPr>
        <w:t xml:space="preserve"> Enter student’s phone number without dashes in the white box</w:t>
      </w:r>
      <w:r w:rsidR="007876BA">
        <w:rPr>
          <w:rFonts w:ascii="Verdana" w:hAnsi="Verdana"/>
          <w:sz w:val="24"/>
          <w:szCs w:val="24"/>
        </w:rPr>
        <w:t>.</w:t>
      </w:r>
    </w:p>
    <w:p w14:paraId="6741FBEB" w14:textId="644CCEFA"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Email </w:t>
      </w:r>
      <w:r>
        <w:rPr>
          <w:rFonts w:ascii="Verdana" w:hAnsi="Verdana"/>
          <w:b/>
          <w:bCs/>
          <w:color w:val="FF0000"/>
          <w:sz w:val="24"/>
          <w:szCs w:val="24"/>
        </w:rPr>
        <w:t>*</w:t>
      </w:r>
      <w:r w:rsidRPr="00436645">
        <w:rPr>
          <w:rFonts w:ascii="Verdana" w:hAnsi="Verdana"/>
          <w:sz w:val="24"/>
          <w:szCs w:val="24"/>
        </w:rPr>
        <w:t>:</w:t>
      </w:r>
      <w:r>
        <w:rPr>
          <w:rFonts w:ascii="Verdana" w:hAnsi="Verdana"/>
          <w:sz w:val="24"/>
          <w:szCs w:val="24"/>
        </w:rPr>
        <w:t xml:space="preserve"> Enter student’s email in the white box</w:t>
      </w:r>
      <w:r w:rsidR="007876BA">
        <w:rPr>
          <w:rFonts w:ascii="Verdana" w:hAnsi="Verdana"/>
          <w:sz w:val="24"/>
          <w:szCs w:val="24"/>
        </w:rPr>
        <w:t>.</w:t>
      </w:r>
    </w:p>
    <w:p w14:paraId="67B2C1EB" w14:textId="6EC3B03C"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 months</w:t>
      </w:r>
      <w:r w:rsidRPr="00436645">
        <w:rPr>
          <w:rFonts w:ascii="Verdana" w:hAnsi="Verdana"/>
          <w:sz w:val="24"/>
          <w:szCs w:val="24"/>
        </w:rPr>
        <w:t>:</w:t>
      </w:r>
      <w:r>
        <w:rPr>
          <w:rFonts w:ascii="Verdana" w:hAnsi="Verdana"/>
          <w:sz w:val="24"/>
          <w:szCs w:val="24"/>
        </w:rPr>
        <w:t xml:space="preserve"> Enter aid months left in white box</w:t>
      </w:r>
      <w:r w:rsidR="007876BA">
        <w:rPr>
          <w:rFonts w:ascii="Verdana" w:hAnsi="Verdana"/>
          <w:sz w:val="24"/>
          <w:szCs w:val="24"/>
        </w:rPr>
        <w:t>.</w:t>
      </w:r>
    </w:p>
    <w:p w14:paraId="59EF546D" w14:textId="6E953FF6" w:rsidR="00436645" w:rsidRPr="007876BA"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Balance of </w:t>
      </w:r>
      <w:r w:rsidR="007876BA">
        <w:rPr>
          <w:rFonts w:ascii="Verdana" w:hAnsi="Verdana"/>
          <w:b/>
          <w:bCs/>
          <w:color w:val="000000" w:themeColor="text1"/>
          <w:sz w:val="24"/>
          <w:szCs w:val="24"/>
        </w:rPr>
        <w:t>benefit</w:t>
      </w:r>
      <w:r>
        <w:rPr>
          <w:rFonts w:ascii="Verdana" w:hAnsi="Verdana"/>
          <w:b/>
          <w:bCs/>
          <w:color w:val="000000" w:themeColor="text1"/>
          <w:sz w:val="24"/>
          <w:szCs w:val="24"/>
        </w:rPr>
        <w:t xml:space="preserve"> days</w:t>
      </w:r>
      <w:r w:rsidRPr="00436645">
        <w:rPr>
          <w:rFonts w:ascii="Verdana" w:hAnsi="Verdana"/>
          <w:sz w:val="24"/>
          <w:szCs w:val="24"/>
        </w:rPr>
        <w:t>:</w:t>
      </w:r>
      <w:r>
        <w:rPr>
          <w:rFonts w:ascii="Verdana" w:hAnsi="Verdana"/>
          <w:sz w:val="24"/>
          <w:szCs w:val="24"/>
        </w:rPr>
        <w:t xml:space="preserve"> Enter aid days left in the white box</w:t>
      </w:r>
      <w:r w:rsidR="007876BA">
        <w:rPr>
          <w:rFonts w:ascii="Verdana" w:hAnsi="Verdana"/>
          <w:sz w:val="24"/>
          <w:szCs w:val="24"/>
        </w:rPr>
        <w:t>.</w:t>
      </w:r>
    </w:p>
    <w:p w14:paraId="21FFFB49" w14:textId="53FA1727" w:rsidR="007876BA" w:rsidRPr="007876BA" w:rsidRDefault="007876BA" w:rsidP="007876BA">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 xml:space="preserve">Montgomery GI Bill, Post 9/11, VR&amp;E, </w:t>
      </w:r>
      <w:r>
        <w:rPr>
          <w:rFonts w:ascii="Verdana" w:hAnsi="Verdana"/>
          <w:color w:val="000000" w:themeColor="text1"/>
          <w:sz w:val="24"/>
          <w:szCs w:val="24"/>
        </w:rPr>
        <w:t xml:space="preserve">or </w:t>
      </w:r>
      <w:r>
        <w:rPr>
          <w:rFonts w:ascii="Verdana" w:hAnsi="Verdana"/>
          <w:b/>
          <w:bCs/>
          <w:color w:val="000000" w:themeColor="text1"/>
          <w:sz w:val="24"/>
          <w:szCs w:val="24"/>
        </w:rPr>
        <w:t xml:space="preserve">INACTIVE, </w:t>
      </w:r>
      <w:r>
        <w:rPr>
          <w:rFonts w:ascii="Verdana" w:hAnsi="Verdana"/>
          <w:color w:val="000000" w:themeColor="text1"/>
          <w:sz w:val="24"/>
          <w:szCs w:val="24"/>
        </w:rPr>
        <w:t xml:space="preserve">or the ability to add a </w:t>
      </w:r>
      <w:proofErr w:type="gramStart"/>
      <w:r>
        <w:rPr>
          <w:rFonts w:ascii="Verdana" w:hAnsi="Verdana"/>
          <w:color w:val="000000" w:themeColor="text1"/>
          <w:sz w:val="24"/>
          <w:szCs w:val="24"/>
        </w:rPr>
        <w:t>new  benefit</w:t>
      </w:r>
      <w:proofErr w:type="gramEnd"/>
      <w:r>
        <w:rPr>
          <w:rFonts w:ascii="Verdana" w:hAnsi="Verdana"/>
          <w:color w:val="000000" w:themeColor="text1"/>
          <w:sz w:val="24"/>
          <w:szCs w:val="24"/>
        </w:rPr>
        <w:t xml:space="preserve"> type.</w:t>
      </w:r>
    </w:p>
    <w:p w14:paraId="73F13EAB" w14:textId="5AF7C6DF" w:rsidR="00436645" w:rsidRP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w:t>
      </w:r>
      <w:r w:rsidR="002466A3">
        <w:rPr>
          <w:rFonts w:ascii="Verdana" w:hAnsi="Verdana"/>
          <w:sz w:val="24"/>
          <w:szCs w:val="24"/>
        </w:rPr>
        <w:t>drop-down</w:t>
      </w:r>
      <w:r>
        <w:rPr>
          <w:rFonts w:ascii="Verdana" w:hAnsi="Verdana"/>
          <w:sz w:val="24"/>
          <w:szCs w:val="24"/>
        </w:rPr>
        <w:t xml:space="preserve">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r w:rsidR="007876BA">
        <w:rPr>
          <w:rFonts w:ascii="Verdana" w:hAnsi="Verdana"/>
          <w:b/>
          <w:bCs/>
          <w:sz w:val="24"/>
          <w:szCs w:val="24"/>
        </w:rPr>
        <w:t>.</w:t>
      </w:r>
    </w:p>
    <w:p w14:paraId="4783B934" w14:textId="690409C5" w:rsidR="00436645" w:rsidRDefault="00436645" w:rsidP="004D1928">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Certification Date</w:t>
      </w:r>
      <w:r>
        <w:rPr>
          <w:rFonts w:ascii="Verdana" w:hAnsi="Verdana"/>
          <w:color w:val="000000" w:themeColor="text1"/>
          <w:sz w:val="24"/>
          <w:szCs w:val="24"/>
        </w:rPr>
        <w:t xml:space="preserve">: Enter the certification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w:t>
      </w:r>
      <w:r w:rsidR="002466A3">
        <w:rPr>
          <w:rFonts w:ascii="Verdana" w:hAnsi="Verdana"/>
          <w:color w:val="000000" w:themeColor="text1"/>
          <w:sz w:val="24"/>
          <w:szCs w:val="24"/>
        </w:rPr>
        <w:t>or clicking the small calendar button and selecting the date on the calendar</w:t>
      </w:r>
      <w:r w:rsidR="007876BA">
        <w:rPr>
          <w:rFonts w:ascii="Verdana" w:hAnsi="Verdana"/>
          <w:color w:val="000000" w:themeColor="text1"/>
          <w:sz w:val="24"/>
          <w:szCs w:val="24"/>
        </w:rPr>
        <w:t>.</w:t>
      </w:r>
    </w:p>
    <w:p w14:paraId="761B01B1" w14:textId="0FEF1A47" w:rsidR="002466A3" w:rsidRDefault="00F77BC7" w:rsidP="002466A3">
      <w:pPr>
        <w:pStyle w:val="ListParagraph"/>
        <w:numPr>
          <w:ilvl w:val="0"/>
          <w:numId w:val="7"/>
        </w:numPr>
        <w:rPr>
          <w:rFonts w:ascii="Verdana" w:hAnsi="Verdana"/>
          <w:color w:val="000000" w:themeColor="text1"/>
          <w:sz w:val="24"/>
          <w:szCs w:val="24"/>
        </w:rPr>
      </w:pPr>
      <w:r w:rsidRPr="00F72F1B">
        <w:rPr>
          <w:rFonts w:ascii="Verdana" w:hAnsi="Verdana"/>
          <w:noProof/>
          <w:color w:val="000000" w:themeColor="text1"/>
          <w:sz w:val="28"/>
          <w:szCs w:val="28"/>
        </w:rPr>
        <w:drawing>
          <wp:anchor distT="0" distB="0" distL="114300" distR="114300" simplePos="0" relativeHeight="251656704" behindDoc="0" locked="0" layoutInCell="1" allowOverlap="1" wp14:anchorId="31267410" wp14:editId="747E0882">
            <wp:simplePos x="0" y="0"/>
            <wp:positionH relativeFrom="column">
              <wp:posOffset>457200</wp:posOffset>
            </wp:positionH>
            <wp:positionV relativeFrom="paragraph">
              <wp:posOffset>439420</wp:posOffset>
            </wp:positionV>
            <wp:extent cx="1628775" cy="390525"/>
            <wp:effectExtent l="0" t="0" r="0" b="0"/>
            <wp:wrapNone/>
            <wp:docPr id="51837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77466" name=""/>
                    <pic:cNvPicPr/>
                  </pic:nvPicPr>
                  <pic:blipFill>
                    <a:blip r:embed="rId28">
                      <a:extLst>
                        <a:ext uri="{28A0092B-C50C-407E-A947-70E740481C1C}">
                          <a14:useLocalDpi xmlns:a14="http://schemas.microsoft.com/office/drawing/2010/main" val="0"/>
                        </a:ext>
                      </a:extLst>
                    </a:blip>
                    <a:stretch>
                      <a:fillRect/>
                    </a:stretch>
                  </pic:blipFill>
                  <pic:spPr>
                    <a:xfrm>
                      <a:off x="0" y="0"/>
                      <a:ext cx="1628775" cy="390525"/>
                    </a:xfrm>
                    <a:prstGeom prst="rect">
                      <a:avLst/>
                    </a:prstGeom>
                  </pic:spPr>
                </pic:pic>
              </a:graphicData>
            </a:graphic>
          </wp:anchor>
        </w:drawing>
      </w:r>
      <w:r w:rsidR="002466A3">
        <w:rPr>
          <w:rFonts w:ascii="Verdana" w:hAnsi="Verdana"/>
          <w:color w:val="000000" w:themeColor="text1"/>
          <w:sz w:val="24"/>
          <w:szCs w:val="24"/>
        </w:rPr>
        <w:t xml:space="preserve">To enter the student’s information into the database, press the blue </w:t>
      </w:r>
      <w:r w:rsidR="002466A3">
        <w:rPr>
          <w:rFonts w:ascii="Verdana" w:hAnsi="Verdana"/>
          <w:b/>
          <w:bCs/>
          <w:color w:val="000000" w:themeColor="text1"/>
          <w:sz w:val="24"/>
          <w:szCs w:val="24"/>
        </w:rPr>
        <w:t>Submit</w:t>
      </w:r>
      <w:r w:rsidR="002466A3">
        <w:rPr>
          <w:rFonts w:ascii="Verdana" w:hAnsi="Verdana"/>
          <w:color w:val="000000" w:themeColor="text1"/>
          <w:sz w:val="24"/>
          <w:szCs w:val="24"/>
        </w:rPr>
        <w:t xml:space="preserve"> button</w:t>
      </w:r>
      <w:r w:rsidR="007876BA">
        <w:rPr>
          <w:rFonts w:ascii="Verdana" w:hAnsi="Verdana"/>
          <w:color w:val="000000" w:themeColor="text1"/>
          <w:sz w:val="24"/>
          <w:szCs w:val="24"/>
        </w:rPr>
        <w:t>.</w:t>
      </w:r>
      <w:r w:rsidRPr="00F77BC7">
        <w:rPr>
          <w:rFonts w:ascii="Verdana" w:hAnsi="Verdana"/>
          <w:color w:val="000000" w:themeColor="text1"/>
          <w:sz w:val="28"/>
          <w:szCs w:val="28"/>
        </w:rPr>
        <w:t xml:space="preserve"> </w:t>
      </w:r>
    </w:p>
    <w:p w14:paraId="731C3193" w14:textId="2B572E20" w:rsidR="007876BA" w:rsidRDefault="007876BA" w:rsidP="00F72F1B">
      <w:pPr>
        <w:ind w:firstLine="720"/>
        <w:rPr>
          <w:rFonts w:ascii="Verdana" w:hAnsi="Verdana"/>
          <w:color w:val="000000" w:themeColor="text1"/>
          <w:sz w:val="28"/>
          <w:szCs w:val="28"/>
        </w:rPr>
      </w:pPr>
    </w:p>
    <w:p w14:paraId="6B1A25E9" w14:textId="77777777" w:rsidR="007876BA" w:rsidRDefault="007876BA" w:rsidP="002821E1">
      <w:pPr>
        <w:rPr>
          <w:rFonts w:ascii="Verdana" w:hAnsi="Verdana"/>
          <w:color w:val="000000" w:themeColor="text1"/>
          <w:sz w:val="28"/>
          <w:szCs w:val="28"/>
        </w:rPr>
      </w:pPr>
    </w:p>
    <w:p w14:paraId="17630E94" w14:textId="77777777" w:rsidR="007876BA" w:rsidRDefault="007876BA" w:rsidP="002821E1">
      <w:pPr>
        <w:rPr>
          <w:rFonts w:ascii="Verdana" w:hAnsi="Verdana"/>
          <w:color w:val="000000" w:themeColor="text1"/>
          <w:sz w:val="28"/>
          <w:szCs w:val="28"/>
        </w:rPr>
      </w:pPr>
    </w:p>
    <w:p w14:paraId="18A7C4A2" w14:textId="77777777" w:rsidR="007876BA" w:rsidRDefault="007876BA" w:rsidP="002821E1">
      <w:pPr>
        <w:rPr>
          <w:rFonts w:ascii="Verdana" w:hAnsi="Verdana"/>
          <w:color w:val="000000" w:themeColor="text1"/>
          <w:sz w:val="28"/>
          <w:szCs w:val="28"/>
        </w:rPr>
      </w:pPr>
    </w:p>
    <w:p w14:paraId="67FCFF17" w14:textId="77777777" w:rsidR="007876BA" w:rsidRDefault="007876BA" w:rsidP="002821E1">
      <w:pPr>
        <w:rPr>
          <w:rFonts w:ascii="Verdana" w:hAnsi="Verdana"/>
          <w:color w:val="000000" w:themeColor="text1"/>
          <w:sz w:val="28"/>
          <w:szCs w:val="28"/>
        </w:rPr>
      </w:pPr>
    </w:p>
    <w:p w14:paraId="0E7371B2" w14:textId="77777777" w:rsidR="007876BA" w:rsidRDefault="007876BA" w:rsidP="002821E1">
      <w:pPr>
        <w:rPr>
          <w:rFonts w:ascii="Verdana" w:hAnsi="Verdana"/>
          <w:color w:val="000000" w:themeColor="text1"/>
          <w:sz w:val="28"/>
          <w:szCs w:val="28"/>
        </w:rPr>
      </w:pPr>
    </w:p>
    <w:p w14:paraId="33ADC45F" w14:textId="77777777" w:rsidR="007876BA" w:rsidRDefault="007876BA" w:rsidP="002821E1">
      <w:pPr>
        <w:rPr>
          <w:rFonts w:ascii="Verdana" w:hAnsi="Verdana"/>
          <w:color w:val="000000" w:themeColor="text1"/>
          <w:sz w:val="28"/>
          <w:szCs w:val="28"/>
        </w:rPr>
      </w:pPr>
    </w:p>
    <w:p w14:paraId="0FB1CEE4" w14:textId="77777777" w:rsidR="007876BA" w:rsidRDefault="007876BA" w:rsidP="002821E1">
      <w:pPr>
        <w:rPr>
          <w:rFonts w:ascii="Verdana" w:hAnsi="Verdana"/>
          <w:color w:val="000000" w:themeColor="text1"/>
          <w:sz w:val="28"/>
          <w:szCs w:val="28"/>
        </w:rPr>
      </w:pPr>
    </w:p>
    <w:p w14:paraId="3BB80F81" w14:textId="77777777" w:rsidR="007876BA" w:rsidRDefault="007876BA" w:rsidP="002821E1">
      <w:pPr>
        <w:rPr>
          <w:rFonts w:ascii="Verdana" w:hAnsi="Verdana"/>
          <w:color w:val="000000" w:themeColor="text1"/>
          <w:sz w:val="28"/>
          <w:szCs w:val="28"/>
        </w:rPr>
      </w:pPr>
    </w:p>
    <w:p w14:paraId="35F83468" w14:textId="77777777" w:rsidR="007876BA" w:rsidRDefault="007876BA" w:rsidP="002821E1">
      <w:pPr>
        <w:rPr>
          <w:rFonts w:ascii="Verdana" w:hAnsi="Verdana"/>
          <w:color w:val="000000" w:themeColor="text1"/>
          <w:sz w:val="28"/>
          <w:szCs w:val="28"/>
        </w:rPr>
      </w:pPr>
    </w:p>
    <w:p w14:paraId="1543A2F0" w14:textId="77777777" w:rsidR="007876BA" w:rsidRDefault="007876BA" w:rsidP="002821E1">
      <w:pPr>
        <w:rPr>
          <w:rFonts w:ascii="Verdana" w:hAnsi="Verdana"/>
          <w:color w:val="000000" w:themeColor="text1"/>
          <w:sz w:val="28"/>
          <w:szCs w:val="28"/>
        </w:rPr>
      </w:pPr>
    </w:p>
    <w:p w14:paraId="37AC926D" w14:textId="77777777" w:rsidR="007876BA" w:rsidRDefault="007876BA" w:rsidP="002821E1">
      <w:pPr>
        <w:rPr>
          <w:rFonts w:ascii="Verdana" w:hAnsi="Verdana"/>
          <w:color w:val="000000" w:themeColor="text1"/>
          <w:sz w:val="28"/>
          <w:szCs w:val="28"/>
        </w:rPr>
      </w:pPr>
    </w:p>
    <w:p w14:paraId="53B5A97B" w14:textId="77777777" w:rsidR="007876BA" w:rsidRDefault="007876BA" w:rsidP="002821E1">
      <w:pPr>
        <w:rPr>
          <w:rFonts w:ascii="Verdana" w:hAnsi="Verdana"/>
          <w:color w:val="000000" w:themeColor="text1"/>
          <w:sz w:val="28"/>
          <w:szCs w:val="28"/>
        </w:rPr>
      </w:pPr>
    </w:p>
    <w:p w14:paraId="0C8891D5" w14:textId="77777777" w:rsidR="007876BA" w:rsidRDefault="007876BA" w:rsidP="002821E1">
      <w:pPr>
        <w:rPr>
          <w:rFonts w:ascii="Verdana" w:hAnsi="Verdana"/>
          <w:color w:val="000000" w:themeColor="text1"/>
          <w:sz w:val="28"/>
          <w:szCs w:val="28"/>
        </w:rPr>
      </w:pPr>
    </w:p>
    <w:p w14:paraId="74265654" w14:textId="77777777" w:rsidR="007876BA" w:rsidRDefault="007876BA" w:rsidP="002821E1">
      <w:pPr>
        <w:rPr>
          <w:rFonts w:ascii="Verdana" w:hAnsi="Verdana"/>
          <w:color w:val="000000" w:themeColor="text1"/>
          <w:sz w:val="28"/>
          <w:szCs w:val="28"/>
        </w:rPr>
      </w:pPr>
    </w:p>
    <w:p w14:paraId="69F06159" w14:textId="77777777" w:rsidR="007876BA" w:rsidRDefault="007876BA" w:rsidP="002821E1">
      <w:pPr>
        <w:rPr>
          <w:rFonts w:ascii="Verdana" w:hAnsi="Verdana"/>
          <w:color w:val="000000" w:themeColor="text1"/>
          <w:sz w:val="28"/>
          <w:szCs w:val="28"/>
        </w:rPr>
      </w:pPr>
    </w:p>
    <w:p w14:paraId="5BF5F84F" w14:textId="77777777" w:rsidR="007876BA" w:rsidRDefault="007876BA" w:rsidP="002821E1">
      <w:pPr>
        <w:rPr>
          <w:rFonts w:ascii="Verdana" w:hAnsi="Verdana"/>
          <w:color w:val="000000" w:themeColor="text1"/>
          <w:sz w:val="28"/>
          <w:szCs w:val="28"/>
        </w:rPr>
      </w:pPr>
    </w:p>
    <w:p w14:paraId="73B5CDAE" w14:textId="77777777" w:rsidR="007876BA" w:rsidRDefault="007876BA" w:rsidP="002821E1">
      <w:pPr>
        <w:rPr>
          <w:rFonts w:ascii="Verdana" w:hAnsi="Verdana"/>
          <w:color w:val="000000" w:themeColor="text1"/>
          <w:sz w:val="28"/>
          <w:szCs w:val="28"/>
        </w:rPr>
      </w:pPr>
    </w:p>
    <w:p w14:paraId="46213F54" w14:textId="77777777" w:rsidR="007876BA" w:rsidRDefault="007876BA" w:rsidP="002821E1">
      <w:pPr>
        <w:rPr>
          <w:rFonts w:ascii="Verdana" w:hAnsi="Verdana"/>
          <w:color w:val="000000" w:themeColor="text1"/>
          <w:sz w:val="28"/>
          <w:szCs w:val="28"/>
        </w:rPr>
      </w:pPr>
    </w:p>
    <w:p w14:paraId="582529C1" w14:textId="77777777" w:rsidR="007876BA" w:rsidRDefault="007876BA" w:rsidP="002821E1">
      <w:pPr>
        <w:rPr>
          <w:rFonts w:ascii="Verdana" w:hAnsi="Verdana"/>
          <w:color w:val="000000" w:themeColor="text1"/>
          <w:sz w:val="28"/>
          <w:szCs w:val="28"/>
        </w:rPr>
      </w:pPr>
    </w:p>
    <w:p w14:paraId="023B4840" w14:textId="77777777" w:rsidR="007876BA" w:rsidRDefault="007876BA" w:rsidP="002821E1">
      <w:pPr>
        <w:rPr>
          <w:rFonts w:ascii="Verdana" w:hAnsi="Verdana"/>
          <w:color w:val="000000" w:themeColor="text1"/>
          <w:sz w:val="28"/>
          <w:szCs w:val="28"/>
        </w:rPr>
      </w:pPr>
    </w:p>
    <w:p w14:paraId="158BEEA4" w14:textId="77777777" w:rsidR="00F347A8" w:rsidRDefault="00F347A8" w:rsidP="002821E1">
      <w:pPr>
        <w:rPr>
          <w:rFonts w:ascii="Verdana" w:hAnsi="Verdana"/>
          <w:color w:val="000000" w:themeColor="text1"/>
          <w:sz w:val="28"/>
          <w:szCs w:val="28"/>
        </w:rPr>
      </w:pPr>
    </w:p>
    <w:p w14:paraId="4AEE5CCF" w14:textId="77777777" w:rsidR="00F347A8" w:rsidRDefault="00F347A8" w:rsidP="002821E1">
      <w:pPr>
        <w:rPr>
          <w:rFonts w:ascii="Verdana" w:hAnsi="Verdana"/>
          <w:color w:val="000000" w:themeColor="text1"/>
          <w:sz w:val="28"/>
          <w:szCs w:val="28"/>
        </w:rPr>
      </w:pPr>
    </w:p>
    <w:p w14:paraId="1DBA22D5" w14:textId="77777777" w:rsidR="00F347A8" w:rsidRDefault="00F347A8" w:rsidP="002821E1">
      <w:pPr>
        <w:rPr>
          <w:rFonts w:ascii="Verdana" w:hAnsi="Verdana"/>
          <w:color w:val="000000" w:themeColor="text1"/>
          <w:sz w:val="28"/>
          <w:szCs w:val="28"/>
        </w:rPr>
      </w:pPr>
    </w:p>
    <w:p w14:paraId="715F6742" w14:textId="79BB33AB" w:rsidR="002466A3" w:rsidRPr="002821E1" w:rsidRDefault="002821E1" w:rsidP="002821E1">
      <w:pPr>
        <w:rPr>
          <w:rFonts w:ascii="Verdana" w:hAnsi="Verdana"/>
          <w:color w:val="000000" w:themeColor="text1"/>
          <w:sz w:val="28"/>
          <w:szCs w:val="28"/>
        </w:rPr>
      </w:pPr>
      <w:r>
        <w:rPr>
          <w:rFonts w:ascii="Verdana" w:hAnsi="Verdana"/>
          <w:color w:val="000000" w:themeColor="text1"/>
          <w:sz w:val="28"/>
          <w:szCs w:val="28"/>
        </w:rPr>
        <w:lastRenderedPageBreak/>
        <w:t>Email / Send Batch Email</w:t>
      </w:r>
    </w:p>
    <w:p w14:paraId="5316FB7A" w14:textId="0AE9D56C" w:rsidR="002466A3" w:rsidRDefault="00096421" w:rsidP="002466A3">
      <w:pPr>
        <w:rPr>
          <w:rFonts w:ascii="Verdana" w:hAnsi="Verdana"/>
          <w:color w:val="000000" w:themeColor="text1"/>
          <w:sz w:val="24"/>
          <w:szCs w:val="24"/>
        </w:rPr>
      </w:pPr>
      <w:r w:rsidRPr="00096421">
        <w:rPr>
          <w:rFonts w:ascii="Verdana" w:hAnsi="Verdana"/>
          <w:noProof/>
          <w:color w:val="000000" w:themeColor="text1"/>
          <w:sz w:val="24"/>
          <w:szCs w:val="24"/>
        </w:rPr>
        <w:drawing>
          <wp:inline distT="0" distB="0" distL="0" distR="0" wp14:anchorId="47AD4CA0" wp14:editId="5D614DC2">
            <wp:extent cx="4095750" cy="1714500"/>
            <wp:effectExtent l="0" t="0" r="0" b="0"/>
            <wp:docPr id="14839149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14943" name="Picture 1" descr="A screenshot of a computer screen&#10;&#10;AI-generated content may be incorrect."/>
                    <pic:cNvPicPr/>
                  </pic:nvPicPr>
                  <pic:blipFill>
                    <a:blip r:embed="rId29"/>
                    <a:stretch>
                      <a:fillRect/>
                    </a:stretch>
                  </pic:blipFill>
                  <pic:spPr>
                    <a:xfrm>
                      <a:off x="0" y="0"/>
                      <a:ext cx="4095750" cy="1714500"/>
                    </a:xfrm>
                    <a:prstGeom prst="rect">
                      <a:avLst/>
                    </a:prstGeom>
                  </pic:spPr>
                </pic:pic>
              </a:graphicData>
            </a:graphic>
          </wp:inline>
        </w:drawing>
      </w:r>
    </w:p>
    <w:p w14:paraId="1A33645D" w14:textId="3AE62ADD" w:rsidR="002466A3" w:rsidRDefault="00784DF8" w:rsidP="00784DF8">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To send a batch email, begin by </w:t>
      </w:r>
      <w:r w:rsidR="00D71E7A">
        <w:rPr>
          <w:rFonts w:ascii="Verdana" w:hAnsi="Verdana"/>
          <w:color w:val="000000" w:themeColor="text1"/>
          <w:sz w:val="24"/>
          <w:szCs w:val="24"/>
        </w:rPr>
        <w:t>searching for</w:t>
      </w:r>
      <w:r>
        <w:rPr>
          <w:rFonts w:ascii="Verdana" w:hAnsi="Verdana"/>
          <w:color w:val="000000" w:themeColor="text1"/>
          <w:sz w:val="24"/>
          <w:szCs w:val="24"/>
        </w:rPr>
        <w:t xml:space="preserve"> students</w:t>
      </w:r>
      <w:r w:rsidR="00966894">
        <w:rPr>
          <w:rFonts w:ascii="Verdana" w:hAnsi="Verdana"/>
          <w:color w:val="000000" w:themeColor="text1"/>
          <w:sz w:val="24"/>
          <w:szCs w:val="24"/>
        </w:rPr>
        <w:t>:</w:t>
      </w:r>
    </w:p>
    <w:p w14:paraId="241981AD" w14:textId="612DF393" w:rsidR="00784DF8" w:rsidRDefault="00784DF8"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w:t>
      </w:r>
      <w:r w:rsidR="00B207F1">
        <w:rPr>
          <w:rFonts w:ascii="Verdana" w:hAnsi="Verdana"/>
          <w:color w:val="000000" w:themeColor="text1"/>
          <w:sz w:val="24"/>
          <w:szCs w:val="24"/>
        </w:rPr>
        <w:t xml:space="preserve">Click the drop-down menu to choose between </w:t>
      </w:r>
      <w:r w:rsidR="00B207F1">
        <w:rPr>
          <w:rFonts w:ascii="Verdana" w:hAnsi="Verdana"/>
          <w:b/>
          <w:bCs/>
          <w:color w:val="000000" w:themeColor="text1"/>
          <w:sz w:val="24"/>
          <w:szCs w:val="24"/>
        </w:rPr>
        <w:t xml:space="preserve">Certified </w:t>
      </w:r>
      <w:r w:rsidR="00B207F1">
        <w:rPr>
          <w:rFonts w:ascii="Verdana" w:hAnsi="Verdana"/>
          <w:color w:val="000000" w:themeColor="text1"/>
          <w:sz w:val="24"/>
          <w:szCs w:val="24"/>
        </w:rPr>
        <w:t xml:space="preserve">or </w:t>
      </w:r>
      <w:r w:rsidR="00B207F1">
        <w:rPr>
          <w:rFonts w:ascii="Verdana" w:hAnsi="Verdana"/>
          <w:b/>
          <w:bCs/>
          <w:color w:val="000000" w:themeColor="text1"/>
          <w:sz w:val="24"/>
          <w:szCs w:val="24"/>
        </w:rPr>
        <w:t>Not Certified</w:t>
      </w:r>
      <w:r w:rsidR="00966894">
        <w:rPr>
          <w:rFonts w:ascii="Verdana" w:hAnsi="Verdana"/>
          <w:b/>
          <w:bCs/>
          <w:color w:val="000000" w:themeColor="text1"/>
          <w:sz w:val="24"/>
          <w:szCs w:val="24"/>
        </w:rPr>
        <w:t>.</w:t>
      </w:r>
    </w:p>
    <w:p w14:paraId="3BCE74C2" w14:textId="2B073FAC" w:rsidR="00B207F1" w:rsidRPr="00096421" w:rsidRDefault="00B207F1" w:rsidP="00784DF8">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w:t>
      </w:r>
      <w:r w:rsidR="00D71E7A">
        <w:rPr>
          <w:rFonts w:ascii="Verdana" w:hAnsi="Verdana"/>
          <w:color w:val="000000" w:themeColor="text1"/>
          <w:sz w:val="24"/>
          <w:szCs w:val="24"/>
        </w:rPr>
        <w:t xml:space="preserve">Click the drop-down menu to choose between </w:t>
      </w:r>
      <w:r w:rsidR="00D71E7A">
        <w:rPr>
          <w:rFonts w:ascii="Verdana" w:hAnsi="Verdana"/>
          <w:b/>
          <w:bCs/>
          <w:color w:val="000000" w:themeColor="text1"/>
          <w:sz w:val="24"/>
          <w:szCs w:val="24"/>
        </w:rPr>
        <w:t xml:space="preserve">3 months or less, 3-6 months, 6-9 months, </w:t>
      </w:r>
      <w:proofErr w:type="gramStart"/>
      <w:r w:rsidR="00D71E7A">
        <w:rPr>
          <w:rFonts w:ascii="Verdana" w:hAnsi="Verdana"/>
          <w:b/>
          <w:bCs/>
          <w:color w:val="000000" w:themeColor="text1"/>
          <w:sz w:val="24"/>
          <w:szCs w:val="24"/>
        </w:rPr>
        <w:t>More</w:t>
      </w:r>
      <w:proofErr w:type="gramEnd"/>
      <w:r w:rsidR="00D71E7A">
        <w:rPr>
          <w:rFonts w:ascii="Verdana" w:hAnsi="Verdana"/>
          <w:b/>
          <w:bCs/>
          <w:color w:val="000000" w:themeColor="text1"/>
          <w:sz w:val="24"/>
          <w:szCs w:val="24"/>
        </w:rPr>
        <w:t xml:space="preserve"> than 9 months</w:t>
      </w:r>
      <w:r w:rsidR="00966894">
        <w:rPr>
          <w:rFonts w:ascii="Verdana" w:hAnsi="Verdana"/>
          <w:b/>
          <w:bCs/>
          <w:color w:val="000000" w:themeColor="text1"/>
          <w:sz w:val="24"/>
          <w:szCs w:val="24"/>
        </w:rPr>
        <w:t>.</w:t>
      </w:r>
    </w:p>
    <w:p w14:paraId="31F1A3C8" w14:textId="040D8195" w:rsidR="00096421" w:rsidRPr="00096421" w:rsidRDefault="00096421" w:rsidP="00096421">
      <w:pPr>
        <w:pStyle w:val="ListParagraph"/>
        <w:numPr>
          <w:ilvl w:val="1"/>
          <w:numId w:val="9"/>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2F4F1956" w14:textId="4C6F9B87"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After making your selection, press the blue </w:t>
      </w:r>
      <w:r>
        <w:rPr>
          <w:rFonts w:ascii="Verdana" w:hAnsi="Verdana"/>
          <w:b/>
          <w:bCs/>
          <w:color w:val="000000" w:themeColor="text1"/>
          <w:sz w:val="24"/>
          <w:szCs w:val="24"/>
        </w:rPr>
        <w:t xml:space="preserve">Search </w:t>
      </w:r>
      <w:r>
        <w:rPr>
          <w:rFonts w:ascii="Verdana" w:hAnsi="Verdana"/>
          <w:color w:val="000000" w:themeColor="text1"/>
          <w:sz w:val="24"/>
          <w:szCs w:val="24"/>
        </w:rPr>
        <w:t>button</w:t>
      </w:r>
      <w:r w:rsidR="00096421">
        <w:rPr>
          <w:rFonts w:ascii="Verdana" w:hAnsi="Verdana"/>
          <w:color w:val="000000" w:themeColor="text1"/>
          <w:sz w:val="24"/>
          <w:szCs w:val="24"/>
        </w:rPr>
        <w:t>.</w:t>
      </w:r>
    </w:p>
    <w:p w14:paraId="53406810" w14:textId="71D417CA" w:rsidR="006F7577" w:rsidRPr="006F7577" w:rsidRDefault="006F7577" w:rsidP="006F7577">
      <w:pPr>
        <w:ind w:left="360"/>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0A18875" wp14:editId="7FFCD5E1">
            <wp:extent cx="3743325" cy="428625"/>
            <wp:effectExtent l="0" t="0" r="9525" b="9525"/>
            <wp:docPr id="38682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21748" name=""/>
                    <pic:cNvPicPr/>
                  </pic:nvPicPr>
                  <pic:blipFill>
                    <a:blip r:embed="rId30"/>
                    <a:stretch>
                      <a:fillRect/>
                    </a:stretch>
                  </pic:blipFill>
                  <pic:spPr>
                    <a:xfrm>
                      <a:off x="0" y="0"/>
                      <a:ext cx="3743325" cy="428625"/>
                    </a:xfrm>
                    <a:prstGeom prst="rect">
                      <a:avLst/>
                    </a:prstGeom>
                  </pic:spPr>
                </pic:pic>
              </a:graphicData>
            </a:graphic>
          </wp:inline>
        </w:drawing>
      </w:r>
    </w:p>
    <w:p w14:paraId="4C3292FF" w14:textId="333B460C"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should see a page similar to below:</w:t>
      </w:r>
    </w:p>
    <w:p w14:paraId="45269006" w14:textId="46B1B5CF" w:rsidR="00D71E7A" w:rsidRDefault="00640E42" w:rsidP="00096421">
      <w:pPr>
        <w:rPr>
          <w:rFonts w:ascii="Verdana" w:hAnsi="Verdana"/>
          <w:color w:val="000000" w:themeColor="text1"/>
          <w:sz w:val="24"/>
          <w:szCs w:val="24"/>
        </w:rPr>
      </w:pPr>
      <w:r w:rsidRPr="00640E42">
        <w:rPr>
          <w:rFonts w:ascii="Verdana" w:hAnsi="Verdana"/>
          <w:noProof/>
          <w:color w:val="000000" w:themeColor="text1"/>
          <w:sz w:val="24"/>
          <w:szCs w:val="24"/>
        </w:rPr>
        <w:drawing>
          <wp:inline distT="0" distB="0" distL="0" distR="0" wp14:anchorId="2A98A044" wp14:editId="653309AF">
            <wp:extent cx="5943600" cy="1976120"/>
            <wp:effectExtent l="0" t="0" r="0" b="0"/>
            <wp:docPr id="16986704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0406" name="Picture 1" descr="A screenshot of a computer&#10;&#10;AI-generated content may be incorrect."/>
                    <pic:cNvPicPr/>
                  </pic:nvPicPr>
                  <pic:blipFill>
                    <a:blip r:embed="rId31"/>
                    <a:stretch>
                      <a:fillRect/>
                    </a:stretch>
                  </pic:blipFill>
                  <pic:spPr>
                    <a:xfrm>
                      <a:off x="0" y="0"/>
                      <a:ext cx="5943600" cy="1976120"/>
                    </a:xfrm>
                    <a:prstGeom prst="rect">
                      <a:avLst/>
                    </a:prstGeom>
                  </pic:spPr>
                </pic:pic>
              </a:graphicData>
            </a:graphic>
          </wp:inline>
        </w:drawing>
      </w:r>
    </w:p>
    <w:p w14:paraId="2D8ADCD5" w14:textId="5A32EFE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 xml:space="preserve">Make your selection of students by clicking on the white box in the final column of the </w:t>
      </w:r>
      <w:r>
        <w:rPr>
          <w:rFonts w:ascii="Verdana" w:hAnsi="Verdana"/>
          <w:b/>
          <w:bCs/>
          <w:color w:val="000000" w:themeColor="text1"/>
          <w:sz w:val="24"/>
          <w:szCs w:val="24"/>
        </w:rPr>
        <w:t>Search Results</w:t>
      </w:r>
      <w:r>
        <w:rPr>
          <w:rFonts w:ascii="Verdana" w:hAnsi="Verdana"/>
          <w:color w:val="000000" w:themeColor="text1"/>
          <w:sz w:val="24"/>
          <w:szCs w:val="24"/>
        </w:rPr>
        <w:t xml:space="preserve">, or by clicking the </w:t>
      </w:r>
      <w:r>
        <w:rPr>
          <w:rFonts w:ascii="Verdana" w:hAnsi="Verdana"/>
          <w:b/>
          <w:bCs/>
          <w:color w:val="000000" w:themeColor="text1"/>
          <w:sz w:val="24"/>
          <w:szCs w:val="24"/>
        </w:rPr>
        <w:t>Select All</w:t>
      </w:r>
      <w:r>
        <w:rPr>
          <w:rFonts w:ascii="Verdana" w:hAnsi="Verdana"/>
          <w:color w:val="000000" w:themeColor="text1"/>
          <w:sz w:val="24"/>
          <w:szCs w:val="24"/>
        </w:rPr>
        <w:t xml:space="preserve"> box</w:t>
      </w:r>
    </w:p>
    <w:p w14:paraId="28A16744" w14:textId="01E31492" w:rsidR="00D71E7A" w:rsidRDefault="00D71E7A" w:rsidP="00D71E7A">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After making your selection, press the</w:t>
      </w:r>
      <w:r w:rsidR="00CE1AE1">
        <w:rPr>
          <w:rFonts w:ascii="Verdana" w:hAnsi="Verdana"/>
          <w:color w:val="000000" w:themeColor="text1"/>
          <w:sz w:val="24"/>
          <w:szCs w:val="24"/>
        </w:rPr>
        <w:t xml:space="preserve"> blue </w:t>
      </w:r>
      <w:r w:rsidR="00CE1AE1">
        <w:rPr>
          <w:rFonts w:ascii="Verdana" w:hAnsi="Verdana"/>
          <w:b/>
          <w:bCs/>
          <w:color w:val="000000" w:themeColor="text1"/>
          <w:sz w:val="24"/>
          <w:szCs w:val="24"/>
        </w:rPr>
        <w:t>Add Selected to Email</w:t>
      </w:r>
      <w:r w:rsidR="00CE1AE1">
        <w:rPr>
          <w:rFonts w:ascii="Verdana" w:hAnsi="Verdana"/>
          <w:color w:val="000000" w:themeColor="text1"/>
          <w:sz w:val="24"/>
          <w:szCs w:val="24"/>
        </w:rPr>
        <w:t xml:space="preserve"> button</w:t>
      </w:r>
    </w:p>
    <w:p w14:paraId="565CFEE5" w14:textId="77777777" w:rsidR="006F7577" w:rsidRDefault="00CE2B8F" w:rsidP="006F7577">
      <w:pPr>
        <w:pStyle w:val="ListParagraph"/>
        <w:numPr>
          <w:ilvl w:val="0"/>
          <w:numId w:val="9"/>
        </w:numPr>
        <w:rPr>
          <w:rFonts w:ascii="Verdana" w:hAnsi="Verdana"/>
          <w:color w:val="000000" w:themeColor="text1"/>
          <w:sz w:val="24"/>
          <w:szCs w:val="24"/>
        </w:rPr>
      </w:pPr>
      <w:r>
        <w:rPr>
          <w:rFonts w:ascii="Verdana" w:hAnsi="Verdana"/>
          <w:color w:val="000000" w:themeColor="text1"/>
          <w:sz w:val="24"/>
          <w:szCs w:val="24"/>
        </w:rPr>
        <w:t>You will be taken to the email screen.</w:t>
      </w:r>
    </w:p>
    <w:p w14:paraId="7A3FDF68" w14:textId="48AB6A96" w:rsidR="006F7577" w:rsidRDefault="00CE2B8F" w:rsidP="006F7577">
      <w:pPr>
        <w:pStyle w:val="ListParagraph"/>
        <w:rPr>
          <w:rFonts w:ascii="Verdana" w:hAnsi="Verdana"/>
          <w:color w:val="000000" w:themeColor="text1"/>
          <w:sz w:val="24"/>
          <w:szCs w:val="24"/>
        </w:rPr>
      </w:pPr>
      <w:r w:rsidRPr="006F7577">
        <w:rPr>
          <w:rFonts w:ascii="Verdana" w:hAnsi="Verdana"/>
          <w:color w:val="000000" w:themeColor="text1"/>
          <w:sz w:val="24"/>
          <w:szCs w:val="24"/>
        </w:rPr>
        <w:t xml:space="preserve">Please proceed to page </w:t>
      </w:r>
      <w:commentRangeStart w:id="8"/>
      <w:r w:rsidRPr="006F7577">
        <w:rPr>
          <w:rFonts w:ascii="Verdana" w:hAnsi="Verdana"/>
          <w:color w:val="000000" w:themeColor="text1"/>
          <w:sz w:val="24"/>
          <w:szCs w:val="24"/>
        </w:rPr>
        <w:t xml:space="preserve">BLANK </w:t>
      </w:r>
      <w:commentRangeEnd w:id="8"/>
      <w:r w:rsidR="00640E42">
        <w:rPr>
          <w:rStyle w:val="CommentReference"/>
        </w:rPr>
        <w:commentReference w:id="8"/>
      </w:r>
      <w:r w:rsidRPr="006F7577">
        <w:rPr>
          <w:rFonts w:ascii="Verdana" w:hAnsi="Verdana"/>
          <w:color w:val="000000" w:themeColor="text1"/>
          <w:sz w:val="24"/>
          <w:szCs w:val="24"/>
        </w:rPr>
        <w:t>to complete the email process</w:t>
      </w:r>
      <w:r w:rsidR="00966894" w:rsidRPr="006F7577">
        <w:rPr>
          <w:rFonts w:ascii="Verdana" w:hAnsi="Verdana"/>
          <w:color w:val="000000" w:themeColor="text1"/>
          <w:sz w:val="24"/>
          <w:szCs w:val="24"/>
        </w:rPr>
        <w:t>.</w:t>
      </w:r>
    </w:p>
    <w:p w14:paraId="4347343C" w14:textId="2C382C6A" w:rsidR="00691FCC" w:rsidRDefault="00691FCC" w:rsidP="00691FCC">
      <w:pPr>
        <w:rPr>
          <w:rFonts w:ascii="Verdana" w:hAnsi="Verdana"/>
          <w:color w:val="000000" w:themeColor="text1"/>
          <w:sz w:val="28"/>
          <w:szCs w:val="28"/>
        </w:rPr>
      </w:pPr>
      <w:r>
        <w:rPr>
          <w:rFonts w:ascii="Verdana" w:hAnsi="Verdana"/>
          <w:color w:val="000000" w:themeColor="text1"/>
          <w:sz w:val="28"/>
          <w:szCs w:val="28"/>
        </w:rPr>
        <w:lastRenderedPageBreak/>
        <w:t>Reports / Run a Report</w:t>
      </w:r>
    </w:p>
    <w:p w14:paraId="27F38878" w14:textId="38A94441" w:rsidR="00827429" w:rsidRDefault="00640E42" w:rsidP="00691FCC">
      <w:pPr>
        <w:rPr>
          <w:rFonts w:ascii="Verdana" w:hAnsi="Verdana"/>
          <w:color w:val="000000" w:themeColor="text1"/>
          <w:sz w:val="28"/>
          <w:szCs w:val="28"/>
        </w:rPr>
      </w:pPr>
      <w:r w:rsidRPr="00640E42">
        <w:rPr>
          <w:rFonts w:ascii="Verdana" w:hAnsi="Verdana"/>
          <w:noProof/>
          <w:color w:val="000000" w:themeColor="text1"/>
          <w:sz w:val="28"/>
          <w:szCs w:val="28"/>
        </w:rPr>
        <w:drawing>
          <wp:inline distT="0" distB="0" distL="0" distR="0" wp14:anchorId="50AC4036" wp14:editId="537A3552">
            <wp:extent cx="5943600" cy="3187700"/>
            <wp:effectExtent l="0" t="0" r="0" b="0"/>
            <wp:docPr id="1448785049" name="Picture 1" descr="A screenshot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85049" name="Picture 1" descr="A screenshot of a report&#10;&#10;AI-generated content may be incorrect."/>
                    <pic:cNvPicPr/>
                  </pic:nvPicPr>
                  <pic:blipFill>
                    <a:blip r:embed="rId32"/>
                    <a:stretch>
                      <a:fillRect/>
                    </a:stretch>
                  </pic:blipFill>
                  <pic:spPr>
                    <a:xfrm>
                      <a:off x="0" y="0"/>
                      <a:ext cx="5943600" cy="3187700"/>
                    </a:xfrm>
                    <a:prstGeom prst="rect">
                      <a:avLst/>
                    </a:prstGeom>
                  </pic:spPr>
                </pic:pic>
              </a:graphicData>
            </a:graphic>
          </wp:inline>
        </w:drawing>
      </w:r>
    </w:p>
    <w:p w14:paraId="2C063D5C" w14:textId="0A8B11A9" w:rsidR="00691FCC" w:rsidRDefault="00827429" w:rsidP="00827429">
      <w:pPr>
        <w:pStyle w:val="ListParagraph"/>
        <w:numPr>
          <w:ilvl w:val="0"/>
          <w:numId w:val="11"/>
        </w:numPr>
        <w:rPr>
          <w:rFonts w:ascii="Verdana" w:hAnsi="Verdana"/>
          <w:color w:val="000000" w:themeColor="text1"/>
          <w:sz w:val="24"/>
          <w:szCs w:val="24"/>
        </w:rPr>
      </w:pPr>
      <w:r>
        <w:rPr>
          <w:rFonts w:ascii="Verdana" w:hAnsi="Verdana"/>
          <w:color w:val="000000" w:themeColor="text1"/>
          <w:sz w:val="24"/>
          <w:szCs w:val="24"/>
        </w:rPr>
        <w:t>To generate a report</w:t>
      </w:r>
      <w:r w:rsidR="007D1896">
        <w:rPr>
          <w:rFonts w:ascii="Verdana" w:hAnsi="Verdana"/>
          <w:color w:val="000000" w:themeColor="text1"/>
          <w:sz w:val="24"/>
          <w:szCs w:val="24"/>
        </w:rPr>
        <w:t>, complete the following fields:</w:t>
      </w:r>
    </w:p>
    <w:p w14:paraId="750F4426" w14:textId="15F1E4EA" w:rsidR="007D1896" w:rsidRDefault="007D1896" w:rsidP="007D1896">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Start Date</w:t>
      </w:r>
      <w:r>
        <w:rPr>
          <w:rFonts w:ascii="Verdana" w:hAnsi="Verdana"/>
          <w:color w:val="000000" w:themeColor="text1"/>
          <w:sz w:val="24"/>
          <w:szCs w:val="24"/>
        </w:rPr>
        <w:t xml:space="preserve">: Enter the </w:t>
      </w:r>
      <w:r w:rsidR="00966894">
        <w:rPr>
          <w:rFonts w:ascii="Verdana" w:hAnsi="Verdana"/>
          <w:color w:val="000000" w:themeColor="text1"/>
          <w:sz w:val="24"/>
          <w:szCs w:val="24"/>
        </w:rPr>
        <w:t>start date</w:t>
      </w:r>
      <w:r>
        <w:rPr>
          <w:rFonts w:ascii="Verdana" w:hAnsi="Verdana"/>
          <w:color w:val="000000" w:themeColor="text1"/>
          <w:sz w:val="24"/>
          <w:szCs w:val="24"/>
        </w:rPr>
        <w:t xml:space="preserv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r w:rsidR="00966894">
        <w:rPr>
          <w:rFonts w:ascii="Verdana" w:hAnsi="Verdana"/>
          <w:color w:val="000000" w:themeColor="text1"/>
          <w:sz w:val="24"/>
          <w:szCs w:val="24"/>
        </w:rPr>
        <w:t>.</w:t>
      </w:r>
    </w:p>
    <w:p w14:paraId="61F2936D" w14:textId="1C76D5B9" w:rsidR="00966894" w:rsidRDefault="00966894" w:rsidP="00966894">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 xml:space="preserve">End </w:t>
      </w:r>
      <w:r w:rsidRPr="00966894">
        <w:rPr>
          <w:rFonts w:ascii="Verdana" w:hAnsi="Verdana"/>
          <w:color w:val="000000" w:themeColor="text1"/>
          <w:sz w:val="24"/>
          <w:szCs w:val="24"/>
        </w:rPr>
        <w:t>Date</w:t>
      </w:r>
      <w:r>
        <w:rPr>
          <w:rFonts w:ascii="Verdana" w:hAnsi="Verdana"/>
          <w:color w:val="000000" w:themeColor="text1"/>
          <w:sz w:val="24"/>
          <w:szCs w:val="24"/>
        </w:rPr>
        <w:t xml:space="preserve">: </w:t>
      </w:r>
      <w:r w:rsidRPr="00966894">
        <w:rPr>
          <w:rFonts w:ascii="Verdana" w:hAnsi="Verdana"/>
          <w:color w:val="000000" w:themeColor="text1"/>
          <w:sz w:val="24"/>
          <w:szCs w:val="24"/>
        </w:rPr>
        <w:t>Enter</w:t>
      </w:r>
      <w:r>
        <w:rPr>
          <w:rFonts w:ascii="Verdana" w:hAnsi="Verdana"/>
          <w:color w:val="000000" w:themeColor="text1"/>
          <w:sz w:val="24"/>
          <w:szCs w:val="24"/>
        </w:rPr>
        <w:t xml:space="preserve"> the end date by either typing it in manually on the </w:t>
      </w:r>
      <w:r>
        <w:rPr>
          <w:rFonts w:ascii="Verdana" w:hAnsi="Verdana"/>
          <w:b/>
          <w:bCs/>
          <w:color w:val="000000" w:themeColor="text1"/>
          <w:sz w:val="24"/>
          <w:szCs w:val="24"/>
        </w:rPr>
        <w:t>mm/dd/</w:t>
      </w:r>
      <w:proofErr w:type="spellStart"/>
      <w:r>
        <w:rPr>
          <w:rFonts w:ascii="Verdana" w:hAnsi="Verdana"/>
          <w:b/>
          <w:bCs/>
          <w:color w:val="000000" w:themeColor="text1"/>
          <w:sz w:val="24"/>
          <w:szCs w:val="24"/>
        </w:rPr>
        <w:t>yyyy</w:t>
      </w:r>
      <w:proofErr w:type="spellEnd"/>
      <w:r>
        <w:rPr>
          <w:rFonts w:ascii="Verdana" w:hAnsi="Verdana"/>
          <w:color w:val="000000" w:themeColor="text1"/>
          <w:sz w:val="24"/>
          <w:szCs w:val="24"/>
        </w:rPr>
        <w:t xml:space="preserve"> or clicking the small calendar button and selecting the date on the calendar.</w:t>
      </w:r>
    </w:p>
    <w:p w14:paraId="401B329D" w14:textId="09A3B466" w:rsidR="007D1896" w:rsidRDefault="00966894" w:rsidP="007D1896">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Certification Status</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All</w:t>
      </w:r>
      <w:r w:rsidRPr="00966894">
        <w:rPr>
          <w:rFonts w:ascii="Verdana" w:hAnsi="Verdana"/>
          <w:color w:val="000000" w:themeColor="text1"/>
          <w:sz w:val="24"/>
          <w:szCs w:val="24"/>
        </w:rPr>
        <w:t xml:space="preserve">, </w:t>
      </w:r>
      <w:r>
        <w:rPr>
          <w:rFonts w:ascii="Verdana" w:hAnsi="Verdana"/>
          <w:b/>
          <w:bCs/>
          <w:color w:val="000000" w:themeColor="text1"/>
          <w:sz w:val="24"/>
          <w:szCs w:val="24"/>
        </w:rPr>
        <w:t>Certified</w:t>
      </w:r>
      <w:r>
        <w:rPr>
          <w:rFonts w:ascii="Verdana" w:hAnsi="Verdana"/>
          <w:color w:val="000000" w:themeColor="text1"/>
          <w:sz w:val="24"/>
          <w:szCs w:val="24"/>
        </w:rPr>
        <w:t>,</w:t>
      </w:r>
      <w:r>
        <w:rPr>
          <w:rFonts w:ascii="Verdana" w:hAnsi="Verdana"/>
          <w:b/>
          <w:bCs/>
          <w:color w:val="000000" w:themeColor="text1"/>
          <w:sz w:val="24"/>
          <w:szCs w:val="24"/>
        </w:rPr>
        <w:t xml:space="preserve"> </w:t>
      </w:r>
      <w:r>
        <w:rPr>
          <w:rFonts w:ascii="Verdana" w:hAnsi="Verdana"/>
          <w:color w:val="000000" w:themeColor="text1"/>
          <w:sz w:val="24"/>
          <w:szCs w:val="24"/>
        </w:rPr>
        <w:t xml:space="preserve">and </w:t>
      </w:r>
      <w:r>
        <w:rPr>
          <w:rFonts w:ascii="Verdana" w:hAnsi="Verdana"/>
          <w:b/>
          <w:bCs/>
          <w:color w:val="000000" w:themeColor="text1"/>
          <w:sz w:val="24"/>
          <w:szCs w:val="24"/>
        </w:rPr>
        <w:t>Not Certified</w:t>
      </w:r>
      <w:r>
        <w:rPr>
          <w:rFonts w:ascii="Verdana" w:hAnsi="Verdana"/>
          <w:color w:val="000000" w:themeColor="text1"/>
          <w:sz w:val="24"/>
          <w:szCs w:val="24"/>
        </w:rPr>
        <w:t>.</w:t>
      </w:r>
    </w:p>
    <w:p w14:paraId="52A56BE8" w14:textId="1B8511A7" w:rsidR="00966894" w:rsidRDefault="00966894" w:rsidP="00966894">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Aid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r>
        <w:rPr>
          <w:rFonts w:ascii="Verdana" w:hAnsi="Verdana"/>
          <w:color w:val="000000" w:themeColor="text1"/>
          <w:sz w:val="24"/>
          <w:szCs w:val="24"/>
        </w:rPr>
        <w:t>.</w:t>
      </w:r>
    </w:p>
    <w:p w14:paraId="471A1D40" w14:textId="4D0F2582" w:rsidR="00640E42" w:rsidRPr="00640E42" w:rsidRDefault="00640E42" w:rsidP="00640E42">
      <w:pPr>
        <w:pStyle w:val="ListParagraph"/>
        <w:numPr>
          <w:ilvl w:val="1"/>
          <w:numId w:val="11"/>
        </w:numPr>
        <w:rPr>
          <w:rFonts w:ascii="Verdana" w:hAnsi="Verdana"/>
          <w:color w:val="000000" w:themeColor="text1"/>
          <w:sz w:val="24"/>
          <w:szCs w:val="24"/>
        </w:rPr>
      </w:pPr>
      <w:r>
        <w:rPr>
          <w:rFonts w:ascii="Verdana" w:hAnsi="Verdana"/>
          <w:b/>
          <w:bCs/>
          <w:color w:val="000000" w:themeColor="text1"/>
          <w:sz w:val="24"/>
          <w:szCs w:val="24"/>
        </w:rPr>
        <w:t>Search by 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3E40BB14" w14:textId="6A1E5B3C" w:rsidR="00966894" w:rsidRPr="00966894" w:rsidRDefault="00966894" w:rsidP="00966894">
      <w:pPr>
        <w:pStyle w:val="ListParagraph"/>
        <w:numPr>
          <w:ilvl w:val="0"/>
          <w:numId w:val="11"/>
        </w:numPr>
        <w:rPr>
          <w:rFonts w:ascii="Verdana" w:hAnsi="Verdana"/>
          <w:color w:val="000000" w:themeColor="text1"/>
          <w:sz w:val="24"/>
          <w:szCs w:val="24"/>
        </w:rPr>
      </w:pPr>
      <w:r w:rsidRPr="00966894">
        <w:rPr>
          <w:rFonts w:ascii="Verdana" w:hAnsi="Verdana"/>
          <w:color w:val="000000" w:themeColor="text1"/>
          <w:sz w:val="24"/>
          <w:szCs w:val="24"/>
        </w:rPr>
        <w:t xml:space="preserve">After making your selection, press the blue </w:t>
      </w:r>
      <w:r w:rsidRPr="00966894">
        <w:rPr>
          <w:rFonts w:ascii="Verdana" w:hAnsi="Verdana"/>
          <w:b/>
          <w:bCs/>
          <w:color w:val="000000" w:themeColor="text1"/>
          <w:sz w:val="24"/>
          <w:szCs w:val="24"/>
        </w:rPr>
        <w:t xml:space="preserve">Generate Report </w:t>
      </w:r>
      <w:r w:rsidRPr="00966894">
        <w:rPr>
          <w:rFonts w:ascii="Verdana" w:hAnsi="Verdana"/>
          <w:color w:val="000000" w:themeColor="text1"/>
          <w:sz w:val="24"/>
          <w:szCs w:val="24"/>
        </w:rPr>
        <w:t>button.</w:t>
      </w:r>
    </w:p>
    <w:p w14:paraId="40F8331F" w14:textId="3AEB84E8" w:rsidR="006F7577" w:rsidRDefault="006F7577" w:rsidP="006F7577">
      <w:pPr>
        <w:rPr>
          <w:rFonts w:ascii="Verdana" w:hAnsi="Verdana"/>
          <w:color w:val="000000" w:themeColor="text1"/>
          <w:sz w:val="24"/>
          <w:szCs w:val="24"/>
        </w:rPr>
      </w:pPr>
      <w:r w:rsidRPr="006F7577">
        <w:rPr>
          <w:rFonts w:ascii="Verdana" w:hAnsi="Verdana"/>
          <w:noProof/>
          <w:color w:val="000000" w:themeColor="text1"/>
          <w:sz w:val="24"/>
          <w:szCs w:val="24"/>
        </w:rPr>
        <w:drawing>
          <wp:inline distT="0" distB="0" distL="0" distR="0" wp14:anchorId="78569078" wp14:editId="50183FD6">
            <wp:extent cx="5943600" cy="372110"/>
            <wp:effectExtent l="0" t="0" r="0" b="0"/>
            <wp:docPr id="1404038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966" name=""/>
                    <pic:cNvPicPr/>
                  </pic:nvPicPr>
                  <pic:blipFill>
                    <a:blip r:embed="rId33"/>
                    <a:stretch>
                      <a:fillRect/>
                    </a:stretch>
                  </pic:blipFill>
                  <pic:spPr>
                    <a:xfrm>
                      <a:off x="0" y="0"/>
                      <a:ext cx="5943600" cy="372110"/>
                    </a:xfrm>
                    <a:prstGeom prst="rect">
                      <a:avLst/>
                    </a:prstGeom>
                  </pic:spPr>
                </pic:pic>
              </a:graphicData>
            </a:graphic>
          </wp:inline>
        </w:drawing>
      </w:r>
    </w:p>
    <w:p w14:paraId="6BBEA92F" w14:textId="77777777" w:rsidR="006F7577" w:rsidRDefault="006F7577" w:rsidP="006F7577">
      <w:pPr>
        <w:rPr>
          <w:rFonts w:ascii="Verdana" w:hAnsi="Verdana"/>
          <w:color w:val="000000" w:themeColor="text1"/>
          <w:sz w:val="24"/>
          <w:szCs w:val="24"/>
        </w:rPr>
      </w:pPr>
    </w:p>
    <w:p w14:paraId="59A7D182" w14:textId="77777777" w:rsidR="006F7577" w:rsidRDefault="006F7577" w:rsidP="006F7577">
      <w:pPr>
        <w:rPr>
          <w:rFonts w:ascii="Verdana" w:hAnsi="Verdana"/>
          <w:color w:val="000000" w:themeColor="text1"/>
          <w:sz w:val="24"/>
          <w:szCs w:val="24"/>
        </w:rPr>
      </w:pPr>
    </w:p>
    <w:p w14:paraId="733305E9" w14:textId="77777777" w:rsidR="006F7577" w:rsidRPr="006F7577" w:rsidRDefault="006F7577" w:rsidP="006F7577">
      <w:pPr>
        <w:rPr>
          <w:rFonts w:ascii="Verdana" w:hAnsi="Verdana"/>
          <w:color w:val="000000" w:themeColor="text1"/>
          <w:sz w:val="24"/>
          <w:szCs w:val="24"/>
        </w:rPr>
      </w:pPr>
    </w:p>
    <w:p w14:paraId="1F2627AC" w14:textId="34A729AB" w:rsidR="00E21136" w:rsidRPr="006F7577" w:rsidRDefault="00E21136" w:rsidP="006F7577">
      <w:pPr>
        <w:pStyle w:val="ListParagraph"/>
        <w:numPr>
          <w:ilvl w:val="0"/>
          <w:numId w:val="7"/>
        </w:numPr>
        <w:rPr>
          <w:rFonts w:ascii="Verdana" w:hAnsi="Verdana"/>
          <w:color w:val="000000" w:themeColor="text1"/>
          <w:sz w:val="24"/>
          <w:szCs w:val="24"/>
        </w:rPr>
      </w:pPr>
      <w:r w:rsidRPr="006F7577">
        <w:rPr>
          <w:rFonts w:ascii="Verdana" w:hAnsi="Verdana"/>
          <w:color w:val="000000" w:themeColor="text1"/>
          <w:sz w:val="24"/>
          <w:szCs w:val="24"/>
        </w:rPr>
        <w:lastRenderedPageBreak/>
        <w:t xml:space="preserve">After selecting the </w:t>
      </w:r>
      <w:r w:rsidRPr="006F7577">
        <w:rPr>
          <w:rFonts w:ascii="Verdana" w:hAnsi="Verdana"/>
          <w:b/>
          <w:bCs/>
          <w:color w:val="000000" w:themeColor="text1"/>
          <w:sz w:val="24"/>
          <w:szCs w:val="24"/>
        </w:rPr>
        <w:t xml:space="preserve">Generate Report </w:t>
      </w:r>
      <w:r w:rsidRPr="006F7577">
        <w:rPr>
          <w:rFonts w:ascii="Verdana" w:hAnsi="Verdana"/>
          <w:color w:val="000000" w:themeColor="text1"/>
          <w:sz w:val="24"/>
          <w:szCs w:val="24"/>
        </w:rPr>
        <w:t>button, the page should appear similar to this:</w:t>
      </w:r>
    </w:p>
    <w:p w14:paraId="3ED03AEF" w14:textId="3DEE29A0" w:rsidR="00E21136" w:rsidRPr="00D977B0" w:rsidRDefault="00D977B0" w:rsidP="00D977B0">
      <w:pPr>
        <w:ind w:left="360"/>
        <w:rPr>
          <w:rFonts w:ascii="Verdana" w:hAnsi="Verdana"/>
          <w:color w:val="000000" w:themeColor="text1"/>
          <w:sz w:val="24"/>
          <w:szCs w:val="24"/>
        </w:rPr>
      </w:pPr>
      <w:r w:rsidRPr="00D977B0">
        <w:rPr>
          <w:rFonts w:ascii="Verdana" w:hAnsi="Verdana"/>
          <w:noProof/>
          <w:color w:val="000000" w:themeColor="text1"/>
          <w:sz w:val="24"/>
          <w:szCs w:val="24"/>
        </w:rPr>
        <w:drawing>
          <wp:inline distT="0" distB="0" distL="0" distR="0" wp14:anchorId="6B4425E1" wp14:editId="5F0A3DCD">
            <wp:extent cx="5314950" cy="7563605"/>
            <wp:effectExtent l="0" t="0" r="0" b="0"/>
            <wp:docPr id="15498410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41057" name="Picture 1" descr="A screenshot of a computer screen&#10;&#10;AI-generated content may be incorrect."/>
                    <pic:cNvPicPr/>
                  </pic:nvPicPr>
                  <pic:blipFill>
                    <a:blip r:embed="rId34"/>
                    <a:stretch>
                      <a:fillRect/>
                    </a:stretch>
                  </pic:blipFill>
                  <pic:spPr>
                    <a:xfrm>
                      <a:off x="0" y="0"/>
                      <a:ext cx="5323280" cy="7575459"/>
                    </a:xfrm>
                    <a:prstGeom prst="rect">
                      <a:avLst/>
                    </a:prstGeom>
                  </pic:spPr>
                </pic:pic>
              </a:graphicData>
            </a:graphic>
          </wp:inline>
        </w:drawing>
      </w:r>
    </w:p>
    <w:p w14:paraId="04D314CA" w14:textId="7064AFF3" w:rsidR="00E21136" w:rsidRDefault="00472B03" w:rsidP="006F7577">
      <w:pPr>
        <w:pStyle w:val="ListParagraph"/>
        <w:numPr>
          <w:ilvl w:val="0"/>
          <w:numId w:val="7"/>
        </w:numPr>
        <w:rPr>
          <w:rFonts w:ascii="Verdana" w:hAnsi="Verdana"/>
          <w:color w:val="000000" w:themeColor="text1"/>
          <w:sz w:val="24"/>
          <w:szCs w:val="24"/>
        </w:rPr>
      </w:pPr>
      <w:r>
        <w:rPr>
          <w:rFonts w:ascii="Verdana" w:hAnsi="Verdana"/>
          <w:color w:val="000000" w:themeColor="text1"/>
          <w:sz w:val="24"/>
          <w:szCs w:val="24"/>
        </w:rPr>
        <w:lastRenderedPageBreak/>
        <w:t>On this page, there are the following options</w:t>
      </w:r>
    </w:p>
    <w:p w14:paraId="739CB10E" w14:textId="10714C15" w:rsidR="00472B03" w:rsidRDefault="00472B03"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Email All Students</w:t>
      </w:r>
      <w:r>
        <w:rPr>
          <w:rFonts w:ascii="Verdana" w:hAnsi="Verdana"/>
          <w:color w:val="000000" w:themeColor="text1"/>
          <w:sz w:val="24"/>
          <w:szCs w:val="24"/>
        </w:rPr>
        <w:t>: By clicking this button below the report, you will be taken to the email screen with all of the students listed in the report in</w:t>
      </w:r>
    </w:p>
    <w:p w14:paraId="4FD2DBC5" w14:textId="11C7BFCE" w:rsidR="004C2912" w:rsidRPr="004C2912" w:rsidRDefault="004C2912" w:rsidP="006F7577">
      <w:pPr>
        <w:pStyle w:val="ListParagraph"/>
        <w:numPr>
          <w:ilvl w:val="1"/>
          <w:numId w:val="7"/>
        </w:numPr>
        <w:rPr>
          <w:rFonts w:ascii="Verdana" w:hAnsi="Verdana"/>
          <w:color w:val="000000" w:themeColor="text1"/>
          <w:sz w:val="24"/>
          <w:szCs w:val="24"/>
        </w:rPr>
      </w:pPr>
      <w:r>
        <w:rPr>
          <w:rFonts w:ascii="Verdana" w:hAnsi="Verdana"/>
          <w:b/>
          <w:bCs/>
          <w:color w:val="000000" w:themeColor="text1"/>
          <w:sz w:val="24"/>
          <w:szCs w:val="24"/>
        </w:rPr>
        <w:t>Print Results</w:t>
      </w:r>
      <w:r w:rsidRPr="004C2912">
        <w:rPr>
          <w:rFonts w:ascii="Verdana" w:hAnsi="Verdana"/>
          <w:sz w:val="24"/>
          <w:szCs w:val="24"/>
        </w:rPr>
        <w:t>:</w:t>
      </w:r>
      <w:r>
        <w:rPr>
          <w:rFonts w:ascii="Verdana" w:hAnsi="Verdana"/>
          <w:sz w:val="24"/>
          <w:szCs w:val="24"/>
        </w:rPr>
        <w:t xml:space="preserve"> Print all listings to a .pdf file.</w:t>
      </w:r>
    </w:p>
    <w:p w14:paraId="625699E0" w14:textId="77777777" w:rsidR="004C2912" w:rsidRDefault="004C2912" w:rsidP="004C2912">
      <w:pPr>
        <w:rPr>
          <w:rFonts w:ascii="Verdana" w:hAnsi="Verdana"/>
          <w:color w:val="000000" w:themeColor="text1"/>
          <w:sz w:val="24"/>
          <w:szCs w:val="24"/>
        </w:rPr>
      </w:pPr>
    </w:p>
    <w:p w14:paraId="5B4CE2C6" w14:textId="77777777" w:rsidR="004C2912" w:rsidRDefault="004C2912" w:rsidP="004C2912">
      <w:pPr>
        <w:rPr>
          <w:rFonts w:ascii="Verdana" w:hAnsi="Verdana"/>
          <w:color w:val="000000" w:themeColor="text1"/>
          <w:sz w:val="24"/>
          <w:szCs w:val="24"/>
        </w:rPr>
      </w:pPr>
    </w:p>
    <w:p w14:paraId="59A63955" w14:textId="77777777" w:rsidR="004C2912" w:rsidRDefault="004C2912" w:rsidP="004C2912">
      <w:pPr>
        <w:rPr>
          <w:rFonts w:ascii="Verdana" w:hAnsi="Verdana"/>
          <w:color w:val="000000" w:themeColor="text1"/>
          <w:sz w:val="24"/>
          <w:szCs w:val="24"/>
        </w:rPr>
      </w:pPr>
    </w:p>
    <w:p w14:paraId="63AB73DE" w14:textId="77777777" w:rsidR="004C2912" w:rsidRDefault="004C2912" w:rsidP="004C2912">
      <w:pPr>
        <w:rPr>
          <w:rFonts w:ascii="Verdana" w:hAnsi="Verdana"/>
          <w:color w:val="000000" w:themeColor="text1"/>
          <w:sz w:val="24"/>
          <w:szCs w:val="24"/>
        </w:rPr>
      </w:pPr>
    </w:p>
    <w:p w14:paraId="75CA5EBA" w14:textId="77777777" w:rsidR="004C2912" w:rsidRDefault="004C2912" w:rsidP="004C2912">
      <w:pPr>
        <w:rPr>
          <w:rFonts w:ascii="Verdana" w:hAnsi="Verdana"/>
          <w:color w:val="000000" w:themeColor="text1"/>
          <w:sz w:val="24"/>
          <w:szCs w:val="24"/>
        </w:rPr>
      </w:pPr>
    </w:p>
    <w:p w14:paraId="0CACCE08" w14:textId="77777777" w:rsidR="004C2912" w:rsidRDefault="004C2912" w:rsidP="004C2912">
      <w:pPr>
        <w:rPr>
          <w:rFonts w:ascii="Verdana" w:hAnsi="Verdana"/>
          <w:color w:val="000000" w:themeColor="text1"/>
          <w:sz w:val="24"/>
          <w:szCs w:val="24"/>
        </w:rPr>
      </w:pPr>
    </w:p>
    <w:p w14:paraId="3999C711" w14:textId="77777777" w:rsidR="004C2912" w:rsidRDefault="004C2912" w:rsidP="004C2912">
      <w:pPr>
        <w:rPr>
          <w:rFonts w:ascii="Verdana" w:hAnsi="Verdana"/>
          <w:color w:val="000000" w:themeColor="text1"/>
          <w:sz w:val="24"/>
          <w:szCs w:val="24"/>
        </w:rPr>
      </w:pPr>
    </w:p>
    <w:p w14:paraId="727A833F" w14:textId="77777777" w:rsidR="004C2912" w:rsidRDefault="004C2912" w:rsidP="004C2912">
      <w:pPr>
        <w:rPr>
          <w:rFonts w:ascii="Verdana" w:hAnsi="Verdana"/>
          <w:color w:val="000000" w:themeColor="text1"/>
          <w:sz w:val="24"/>
          <w:szCs w:val="24"/>
        </w:rPr>
      </w:pPr>
    </w:p>
    <w:p w14:paraId="5472DF50" w14:textId="77777777" w:rsidR="004C2912" w:rsidRDefault="004C2912" w:rsidP="004C2912">
      <w:pPr>
        <w:rPr>
          <w:rFonts w:ascii="Verdana" w:hAnsi="Verdana"/>
          <w:color w:val="000000" w:themeColor="text1"/>
          <w:sz w:val="24"/>
          <w:szCs w:val="24"/>
        </w:rPr>
      </w:pPr>
    </w:p>
    <w:p w14:paraId="24E0B5A6" w14:textId="77777777" w:rsidR="004C2912" w:rsidRDefault="004C2912" w:rsidP="004C2912">
      <w:pPr>
        <w:rPr>
          <w:rFonts w:ascii="Verdana" w:hAnsi="Verdana"/>
          <w:color w:val="000000" w:themeColor="text1"/>
          <w:sz w:val="24"/>
          <w:szCs w:val="24"/>
        </w:rPr>
      </w:pPr>
    </w:p>
    <w:p w14:paraId="70A9AEB7" w14:textId="77777777" w:rsidR="004C2912" w:rsidRDefault="004C2912" w:rsidP="004C2912">
      <w:pPr>
        <w:rPr>
          <w:rFonts w:ascii="Verdana" w:hAnsi="Verdana"/>
          <w:color w:val="000000" w:themeColor="text1"/>
          <w:sz w:val="24"/>
          <w:szCs w:val="24"/>
        </w:rPr>
      </w:pPr>
    </w:p>
    <w:p w14:paraId="0197330D" w14:textId="77777777" w:rsidR="004C2912" w:rsidRDefault="004C2912" w:rsidP="004C2912">
      <w:pPr>
        <w:rPr>
          <w:rFonts w:ascii="Verdana" w:hAnsi="Verdana"/>
          <w:color w:val="000000" w:themeColor="text1"/>
          <w:sz w:val="24"/>
          <w:szCs w:val="24"/>
        </w:rPr>
      </w:pPr>
    </w:p>
    <w:p w14:paraId="0AF85D3A" w14:textId="77777777" w:rsidR="004C2912" w:rsidRDefault="004C2912" w:rsidP="004C2912">
      <w:pPr>
        <w:rPr>
          <w:rFonts w:ascii="Verdana" w:hAnsi="Verdana"/>
          <w:color w:val="000000" w:themeColor="text1"/>
          <w:sz w:val="24"/>
          <w:szCs w:val="24"/>
        </w:rPr>
      </w:pPr>
    </w:p>
    <w:p w14:paraId="7D75BDED" w14:textId="77777777" w:rsidR="004C2912" w:rsidRDefault="004C2912" w:rsidP="004C2912">
      <w:pPr>
        <w:rPr>
          <w:rFonts w:ascii="Verdana" w:hAnsi="Verdana"/>
          <w:color w:val="000000" w:themeColor="text1"/>
          <w:sz w:val="24"/>
          <w:szCs w:val="24"/>
        </w:rPr>
      </w:pPr>
    </w:p>
    <w:p w14:paraId="1FA3FC39" w14:textId="77777777" w:rsidR="004C2912" w:rsidRDefault="004C2912" w:rsidP="004C2912">
      <w:pPr>
        <w:rPr>
          <w:rFonts w:ascii="Verdana" w:hAnsi="Verdana"/>
          <w:color w:val="000000" w:themeColor="text1"/>
          <w:sz w:val="24"/>
          <w:szCs w:val="24"/>
        </w:rPr>
      </w:pPr>
    </w:p>
    <w:p w14:paraId="0819843D" w14:textId="77777777" w:rsidR="004C2912" w:rsidRDefault="004C2912" w:rsidP="004C2912">
      <w:pPr>
        <w:rPr>
          <w:rFonts w:ascii="Verdana" w:hAnsi="Verdana"/>
          <w:color w:val="000000" w:themeColor="text1"/>
          <w:sz w:val="24"/>
          <w:szCs w:val="24"/>
        </w:rPr>
      </w:pPr>
    </w:p>
    <w:p w14:paraId="5E4CFFF4" w14:textId="77777777" w:rsidR="004C2912" w:rsidRDefault="004C2912" w:rsidP="004C2912">
      <w:pPr>
        <w:rPr>
          <w:rFonts w:ascii="Verdana" w:hAnsi="Verdana"/>
          <w:color w:val="000000" w:themeColor="text1"/>
          <w:sz w:val="24"/>
          <w:szCs w:val="24"/>
        </w:rPr>
      </w:pPr>
    </w:p>
    <w:p w14:paraId="79968A89" w14:textId="77777777" w:rsidR="004C2912" w:rsidRDefault="004C2912" w:rsidP="004C2912">
      <w:pPr>
        <w:rPr>
          <w:rFonts w:ascii="Verdana" w:hAnsi="Verdana"/>
          <w:color w:val="000000" w:themeColor="text1"/>
          <w:sz w:val="24"/>
          <w:szCs w:val="24"/>
        </w:rPr>
      </w:pPr>
    </w:p>
    <w:p w14:paraId="0214007C" w14:textId="77777777" w:rsidR="004C2912" w:rsidRDefault="004C2912" w:rsidP="004C2912">
      <w:pPr>
        <w:rPr>
          <w:rFonts w:ascii="Verdana" w:hAnsi="Verdana"/>
          <w:color w:val="000000" w:themeColor="text1"/>
          <w:sz w:val="24"/>
          <w:szCs w:val="24"/>
        </w:rPr>
      </w:pPr>
    </w:p>
    <w:p w14:paraId="7D7DC9E6" w14:textId="77777777" w:rsidR="004C2912" w:rsidRDefault="004C2912" w:rsidP="004C2912">
      <w:pPr>
        <w:rPr>
          <w:rFonts w:ascii="Verdana" w:hAnsi="Verdana"/>
          <w:color w:val="000000" w:themeColor="text1"/>
          <w:sz w:val="24"/>
          <w:szCs w:val="24"/>
        </w:rPr>
      </w:pPr>
    </w:p>
    <w:p w14:paraId="602C1366" w14:textId="77777777" w:rsidR="004C2912" w:rsidRDefault="004C2912" w:rsidP="004C2912">
      <w:pPr>
        <w:rPr>
          <w:rFonts w:ascii="Verdana" w:hAnsi="Verdana"/>
          <w:color w:val="000000" w:themeColor="text1"/>
          <w:sz w:val="24"/>
          <w:szCs w:val="24"/>
        </w:rPr>
      </w:pPr>
    </w:p>
    <w:p w14:paraId="5D516E20" w14:textId="77777777" w:rsidR="004C2912" w:rsidRDefault="004C2912" w:rsidP="004C2912">
      <w:pPr>
        <w:rPr>
          <w:rFonts w:ascii="Verdana" w:hAnsi="Verdana"/>
          <w:color w:val="000000" w:themeColor="text1"/>
          <w:sz w:val="24"/>
          <w:szCs w:val="24"/>
        </w:rPr>
      </w:pPr>
    </w:p>
    <w:p w14:paraId="07AEAD6D" w14:textId="77777777" w:rsidR="004C2912" w:rsidRDefault="004C2912" w:rsidP="004C2912">
      <w:pPr>
        <w:rPr>
          <w:rFonts w:ascii="Verdana" w:hAnsi="Verdana"/>
          <w:color w:val="000000" w:themeColor="text1"/>
          <w:sz w:val="24"/>
          <w:szCs w:val="24"/>
        </w:rPr>
      </w:pPr>
    </w:p>
    <w:p w14:paraId="017313E5" w14:textId="77777777" w:rsidR="004C2912" w:rsidRDefault="004C2912" w:rsidP="004C2912">
      <w:pPr>
        <w:rPr>
          <w:rFonts w:ascii="Verdana" w:hAnsi="Verdana"/>
          <w:color w:val="000000" w:themeColor="text1"/>
          <w:sz w:val="24"/>
          <w:szCs w:val="24"/>
        </w:rPr>
      </w:pPr>
    </w:p>
    <w:p w14:paraId="3825F3F9" w14:textId="096E8964" w:rsidR="004C2912" w:rsidRDefault="004C2912" w:rsidP="004C2912">
      <w:pPr>
        <w:rPr>
          <w:rFonts w:ascii="Verdana" w:hAnsi="Verdana"/>
          <w:color w:val="000000" w:themeColor="text1"/>
          <w:sz w:val="28"/>
          <w:szCs w:val="28"/>
        </w:rPr>
      </w:pPr>
      <w:r w:rsidRPr="004C2912">
        <w:rPr>
          <w:rFonts w:ascii="Verdana" w:hAnsi="Verdana"/>
          <w:color w:val="000000" w:themeColor="text1"/>
          <w:sz w:val="28"/>
          <w:szCs w:val="28"/>
        </w:rPr>
        <w:lastRenderedPageBreak/>
        <w:t>Admin</w:t>
      </w:r>
    </w:p>
    <w:p w14:paraId="7F087C99" w14:textId="748AE45F" w:rsidR="00FF39C3" w:rsidRDefault="00FF39C3" w:rsidP="004C2912">
      <w:pPr>
        <w:rPr>
          <w:rFonts w:ascii="Verdana" w:hAnsi="Verdana"/>
          <w:color w:val="000000" w:themeColor="text1"/>
          <w:sz w:val="28"/>
          <w:szCs w:val="28"/>
        </w:rPr>
      </w:pPr>
      <w:r w:rsidRPr="00FF39C3">
        <w:rPr>
          <w:rFonts w:ascii="Verdana" w:hAnsi="Verdana"/>
          <w:noProof/>
          <w:color w:val="000000" w:themeColor="text1"/>
          <w:sz w:val="28"/>
          <w:szCs w:val="28"/>
        </w:rPr>
        <w:drawing>
          <wp:inline distT="0" distB="0" distL="0" distR="0" wp14:anchorId="0F68167D" wp14:editId="31288FE7">
            <wp:extent cx="5943600" cy="6620510"/>
            <wp:effectExtent l="0" t="0" r="0" b="0"/>
            <wp:docPr id="72264380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43808" name="Picture 1" descr="A screenshot of a computer screen&#10;&#10;AI-generated content may be incorrect."/>
                    <pic:cNvPicPr/>
                  </pic:nvPicPr>
                  <pic:blipFill>
                    <a:blip r:embed="rId35"/>
                    <a:stretch>
                      <a:fillRect/>
                    </a:stretch>
                  </pic:blipFill>
                  <pic:spPr>
                    <a:xfrm>
                      <a:off x="0" y="0"/>
                      <a:ext cx="5943600" cy="6620510"/>
                    </a:xfrm>
                    <a:prstGeom prst="rect">
                      <a:avLst/>
                    </a:prstGeom>
                  </pic:spPr>
                </pic:pic>
              </a:graphicData>
            </a:graphic>
          </wp:inline>
        </w:drawing>
      </w:r>
    </w:p>
    <w:p w14:paraId="41072D8B" w14:textId="61A3AC9F" w:rsidR="003403BE" w:rsidRPr="00CE5ED9" w:rsidRDefault="003403BE" w:rsidP="00CE5ED9">
      <w:pPr>
        <w:pStyle w:val="ListParagraph"/>
        <w:numPr>
          <w:ilvl w:val="0"/>
          <w:numId w:val="13"/>
        </w:numPr>
        <w:rPr>
          <w:rFonts w:ascii="Verdana" w:hAnsi="Verdana"/>
          <w:color w:val="000000" w:themeColor="text1"/>
          <w:sz w:val="24"/>
          <w:szCs w:val="24"/>
        </w:rPr>
      </w:pPr>
      <w:r w:rsidRPr="00CE5ED9">
        <w:rPr>
          <w:rFonts w:ascii="Verdana" w:hAnsi="Verdana"/>
          <w:color w:val="000000" w:themeColor="text1"/>
          <w:sz w:val="24"/>
          <w:szCs w:val="24"/>
        </w:rPr>
        <w:t>The admin page gives</w:t>
      </w:r>
      <w:r w:rsidR="00384C07" w:rsidRPr="00CE5ED9">
        <w:rPr>
          <w:rFonts w:ascii="Verdana" w:hAnsi="Verdana"/>
          <w:color w:val="000000" w:themeColor="text1"/>
          <w:sz w:val="24"/>
          <w:szCs w:val="24"/>
        </w:rPr>
        <w:t xml:space="preserve"> the</w:t>
      </w:r>
      <w:r w:rsidR="00A71250" w:rsidRPr="00CE5ED9">
        <w:rPr>
          <w:rFonts w:ascii="Verdana" w:hAnsi="Verdana"/>
          <w:color w:val="000000" w:themeColor="text1"/>
          <w:sz w:val="24"/>
          <w:szCs w:val="24"/>
        </w:rPr>
        <w:t xml:space="preserve"> user the</w:t>
      </w:r>
      <w:r w:rsidR="00384C07" w:rsidRPr="00CE5ED9">
        <w:rPr>
          <w:rFonts w:ascii="Verdana" w:hAnsi="Verdana"/>
          <w:color w:val="000000" w:themeColor="text1"/>
          <w:sz w:val="24"/>
          <w:szCs w:val="24"/>
        </w:rPr>
        <w:t xml:space="preserve"> ability to</w:t>
      </w:r>
      <w:r w:rsidR="006678DD">
        <w:rPr>
          <w:rFonts w:ascii="Verdana" w:hAnsi="Verdana"/>
          <w:color w:val="000000" w:themeColor="text1"/>
          <w:sz w:val="24"/>
          <w:szCs w:val="24"/>
        </w:rPr>
        <w:t xml:space="preserve"> change student details by</w:t>
      </w:r>
      <w:r w:rsidR="00384C07" w:rsidRPr="00CE5ED9">
        <w:rPr>
          <w:rFonts w:ascii="Verdana" w:hAnsi="Verdana"/>
          <w:color w:val="000000" w:themeColor="text1"/>
          <w:sz w:val="24"/>
          <w:szCs w:val="24"/>
        </w:rPr>
        <w:t>:</w:t>
      </w:r>
    </w:p>
    <w:p w14:paraId="388C13CB" w14:textId="40A07BBF" w:rsidR="00384C07"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Reset All Certified Certifications to Not Certified</w:t>
      </w:r>
      <w:r>
        <w:rPr>
          <w:rFonts w:ascii="Verdana" w:hAnsi="Verdana"/>
          <w:color w:val="000000" w:themeColor="text1"/>
          <w:sz w:val="24"/>
          <w:szCs w:val="24"/>
        </w:rPr>
        <w:t xml:space="preserve">: By clicking the blue button labeled </w:t>
      </w:r>
      <w:r>
        <w:rPr>
          <w:rFonts w:ascii="Verdana" w:hAnsi="Verdana"/>
          <w:b/>
          <w:bCs/>
          <w:color w:val="000000" w:themeColor="text1"/>
          <w:sz w:val="24"/>
          <w:szCs w:val="24"/>
        </w:rPr>
        <w:t xml:space="preserve">Reset All Certified Certifications to Not </w:t>
      </w:r>
      <w:r>
        <w:rPr>
          <w:rFonts w:ascii="Verdana" w:hAnsi="Verdana"/>
          <w:b/>
          <w:bCs/>
          <w:color w:val="000000" w:themeColor="text1"/>
          <w:sz w:val="24"/>
          <w:szCs w:val="24"/>
        </w:rPr>
        <w:lastRenderedPageBreak/>
        <w:t>Certified</w:t>
      </w:r>
      <w:r w:rsidRPr="006678DD">
        <w:rPr>
          <w:rFonts w:ascii="Verdana" w:hAnsi="Verdana"/>
          <w:color w:val="000000" w:themeColor="text1"/>
          <w:sz w:val="24"/>
          <w:szCs w:val="24"/>
        </w:rPr>
        <w:t>,</w:t>
      </w:r>
      <w:r>
        <w:rPr>
          <w:rFonts w:ascii="Verdana" w:hAnsi="Verdana"/>
          <w:color w:val="000000" w:themeColor="text1"/>
          <w:sz w:val="24"/>
          <w:szCs w:val="24"/>
        </w:rPr>
        <w:t xml:space="preserve"> </w:t>
      </w:r>
      <w:r w:rsidRPr="006678DD">
        <w:rPr>
          <w:rFonts w:ascii="Verdana" w:hAnsi="Verdana"/>
          <w:b/>
          <w:bCs/>
          <w:i/>
          <w:iCs/>
          <w:color w:val="000000" w:themeColor="text1"/>
          <w:sz w:val="24"/>
          <w:szCs w:val="24"/>
          <w:u w:val="single"/>
        </w:rPr>
        <w:t>ALL</w:t>
      </w:r>
      <w:r>
        <w:rPr>
          <w:rFonts w:ascii="Verdana" w:hAnsi="Verdana"/>
          <w:color w:val="000000" w:themeColor="text1"/>
          <w:sz w:val="24"/>
          <w:szCs w:val="24"/>
        </w:rPr>
        <w:t xml:space="preserve"> students in the database’s certification status will be set to </w:t>
      </w:r>
      <w:r w:rsidRPr="006678DD">
        <w:rPr>
          <w:rFonts w:ascii="Verdana" w:hAnsi="Verdana"/>
          <w:b/>
          <w:bCs/>
          <w:color w:val="000000" w:themeColor="text1"/>
          <w:sz w:val="24"/>
          <w:szCs w:val="24"/>
        </w:rPr>
        <w:t>Not Certified</w:t>
      </w:r>
      <w:r>
        <w:rPr>
          <w:rFonts w:ascii="Verdana" w:hAnsi="Verdana"/>
          <w:color w:val="000000" w:themeColor="text1"/>
          <w:sz w:val="24"/>
          <w:szCs w:val="24"/>
        </w:rPr>
        <w:t>.</w:t>
      </w:r>
    </w:p>
    <w:p w14:paraId="5BE83CC7" w14:textId="23D01146" w:rsidR="00A71250" w:rsidRPr="00A71250"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View Record</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the user is able to view the record of the specific student.</w:t>
      </w:r>
    </w:p>
    <w:p w14:paraId="0B7C0816" w14:textId="1AC9FE31" w:rsidR="00A71250" w:rsidRPr="00CE5ED9" w:rsidRDefault="00A71250" w:rsidP="00384C07">
      <w:pPr>
        <w:pStyle w:val="ListParagraph"/>
        <w:numPr>
          <w:ilvl w:val="0"/>
          <w:numId w:val="12"/>
        </w:numPr>
        <w:rPr>
          <w:rFonts w:ascii="Verdana" w:hAnsi="Verdana"/>
          <w:color w:val="000000" w:themeColor="text1"/>
          <w:sz w:val="24"/>
          <w:szCs w:val="24"/>
        </w:rPr>
      </w:pPr>
      <w:r>
        <w:rPr>
          <w:rFonts w:ascii="Verdana" w:hAnsi="Verdana"/>
          <w:b/>
          <w:bCs/>
          <w:color w:val="000000" w:themeColor="text1"/>
          <w:sz w:val="24"/>
          <w:szCs w:val="24"/>
        </w:rPr>
        <w:t>Delete</w:t>
      </w:r>
      <w:r w:rsidRPr="00A71250">
        <w:rPr>
          <w:rFonts w:ascii="Verdana" w:hAnsi="Verdana"/>
          <w:sz w:val="24"/>
          <w:szCs w:val="24"/>
        </w:rPr>
        <w:t>:</w:t>
      </w:r>
      <w:r>
        <w:rPr>
          <w:rFonts w:ascii="Verdana" w:hAnsi="Verdana"/>
          <w:sz w:val="24"/>
          <w:szCs w:val="24"/>
        </w:rPr>
        <w:t xml:space="preserve"> By clicking the red button labeled </w:t>
      </w:r>
      <w:r>
        <w:rPr>
          <w:rFonts w:ascii="Verdana" w:hAnsi="Verdana"/>
          <w:b/>
          <w:bCs/>
          <w:color w:val="000000" w:themeColor="text1"/>
          <w:sz w:val="24"/>
          <w:szCs w:val="24"/>
        </w:rPr>
        <w:t>View Record</w:t>
      </w:r>
      <w:r>
        <w:rPr>
          <w:rFonts w:ascii="Verdana" w:hAnsi="Verdana"/>
          <w:sz w:val="24"/>
          <w:szCs w:val="24"/>
        </w:rPr>
        <w:t>, permanently delete the information of the student from the database</w:t>
      </w:r>
    </w:p>
    <w:p w14:paraId="7AFCE7D5" w14:textId="38A6A5AD" w:rsidR="00CE5ED9" w:rsidRPr="00CE5ED9" w:rsidRDefault="00CE5ED9" w:rsidP="00CE5ED9">
      <w:pPr>
        <w:pStyle w:val="ListParagraph"/>
        <w:numPr>
          <w:ilvl w:val="0"/>
          <w:numId w:val="13"/>
        </w:numPr>
        <w:rPr>
          <w:rFonts w:ascii="Verdana" w:hAnsi="Verdana"/>
          <w:color w:val="000000" w:themeColor="text1"/>
          <w:sz w:val="24"/>
          <w:szCs w:val="24"/>
        </w:rPr>
      </w:pPr>
      <w:r>
        <w:rPr>
          <w:rFonts w:ascii="Verdana" w:hAnsi="Verdana"/>
          <w:color w:val="000000" w:themeColor="text1"/>
          <w:sz w:val="24"/>
          <w:szCs w:val="24"/>
        </w:rPr>
        <w:t>The user also has the ability to sort specific students</w:t>
      </w:r>
      <w:r w:rsidRPr="00CE5ED9">
        <w:rPr>
          <w:rFonts w:ascii="Verdana" w:hAnsi="Verdana"/>
          <w:sz w:val="24"/>
          <w:szCs w:val="24"/>
        </w:rPr>
        <w:t>:</w:t>
      </w:r>
    </w:p>
    <w:p w14:paraId="53A65683" w14:textId="5F18839D" w:rsidR="00CE5ED9" w:rsidRDefault="00CE5ED9" w:rsidP="00CE5ED9">
      <w:pPr>
        <w:pStyle w:val="ListParagraph"/>
        <w:numPr>
          <w:ilvl w:val="1"/>
          <w:numId w:val="13"/>
        </w:numPr>
        <w:rPr>
          <w:rFonts w:ascii="Verdana" w:hAnsi="Verdana"/>
          <w:color w:val="000000" w:themeColor="text1"/>
          <w:sz w:val="24"/>
          <w:szCs w:val="24"/>
        </w:rPr>
      </w:pPr>
      <w:r w:rsidRPr="00CE5ED9">
        <w:rPr>
          <w:rFonts w:ascii="Verdana" w:hAnsi="Verdana"/>
          <w:b/>
          <w:bCs/>
          <w:color w:val="000000" w:themeColor="text1"/>
          <w:sz w:val="24"/>
          <w:szCs w:val="24"/>
        </w:rPr>
        <w:t>Search by Student Last Name</w:t>
      </w:r>
      <w:r w:rsidRPr="00CE5ED9">
        <w:rPr>
          <w:rFonts w:ascii="Verdana" w:hAnsi="Verdana"/>
          <w:color w:val="000000" w:themeColor="text1"/>
          <w:sz w:val="24"/>
          <w:szCs w:val="24"/>
        </w:rPr>
        <w:t>:</w:t>
      </w:r>
      <w:r>
        <w:rPr>
          <w:rFonts w:ascii="Verdana" w:hAnsi="Verdana"/>
          <w:color w:val="000000" w:themeColor="text1"/>
          <w:sz w:val="24"/>
          <w:szCs w:val="24"/>
        </w:rPr>
        <w:t xml:space="preserve"> </w:t>
      </w:r>
      <w:r w:rsidR="006678DD">
        <w:rPr>
          <w:rFonts w:ascii="Verdana" w:hAnsi="Verdana"/>
          <w:color w:val="000000" w:themeColor="text1"/>
          <w:sz w:val="24"/>
          <w:szCs w:val="24"/>
        </w:rPr>
        <w:t xml:space="preserve">Allows the user to search by the last name of a student by clicking on the white box with the text </w:t>
      </w:r>
      <w:r w:rsidR="006678DD">
        <w:rPr>
          <w:rFonts w:ascii="Verdana" w:hAnsi="Verdana"/>
          <w:b/>
          <w:bCs/>
          <w:color w:val="000000" w:themeColor="text1"/>
          <w:sz w:val="24"/>
          <w:szCs w:val="24"/>
        </w:rPr>
        <w:t xml:space="preserve">Enter </w:t>
      </w:r>
      <w:proofErr w:type="gramStart"/>
      <w:r w:rsidR="006678DD">
        <w:rPr>
          <w:rFonts w:ascii="Verdana" w:hAnsi="Verdana"/>
          <w:b/>
          <w:bCs/>
          <w:color w:val="000000" w:themeColor="text1"/>
          <w:sz w:val="24"/>
          <w:szCs w:val="24"/>
        </w:rPr>
        <w:t>student</w:t>
      </w:r>
      <w:proofErr w:type="gramEnd"/>
      <w:r w:rsidR="006678DD">
        <w:rPr>
          <w:rFonts w:ascii="Verdana" w:hAnsi="Verdana"/>
          <w:b/>
          <w:bCs/>
          <w:color w:val="000000" w:themeColor="text1"/>
          <w:sz w:val="24"/>
          <w:szCs w:val="24"/>
        </w:rPr>
        <w:t xml:space="preserve"> last name</w:t>
      </w:r>
      <w:r w:rsidR="006678DD">
        <w:rPr>
          <w:rFonts w:ascii="Verdana" w:hAnsi="Verdana"/>
          <w:color w:val="000000" w:themeColor="text1"/>
          <w:sz w:val="24"/>
          <w:szCs w:val="24"/>
        </w:rPr>
        <w:t>.</w:t>
      </w:r>
    </w:p>
    <w:p w14:paraId="5F7288D6" w14:textId="75F0166F" w:rsidR="006678DD" w:rsidRPr="006678DD" w:rsidRDefault="006678DD" w:rsidP="00CE5ED9">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Sort By</w:t>
      </w:r>
      <w:r w:rsidRPr="006678DD">
        <w:rPr>
          <w:rFonts w:ascii="Verdana" w:hAnsi="Verdana"/>
          <w:sz w:val="24"/>
          <w:szCs w:val="24"/>
        </w:rPr>
        <w:t>:</w:t>
      </w:r>
      <w:r>
        <w:rPr>
          <w:rFonts w:ascii="Verdana" w:hAnsi="Verdana"/>
          <w:sz w:val="24"/>
          <w:szCs w:val="24"/>
        </w:rPr>
        <w:t xml:space="preserve"> Allows </w:t>
      </w:r>
      <w:proofErr w:type="gramStart"/>
      <w:r>
        <w:rPr>
          <w:rFonts w:ascii="Verdana" w:hAnsi="Verdana"/>
          <w:sz w:val="24"/>
          <w:szCs w:val="24"/>
        </w:rPr>
        <w:t>user</w:t>
      </w:r>
      <w:proofErr w:type="gramEnd"/>
      <w:r>
        <w:rPr>
          <w:rFonts w:ascii="Verdana" w:hAnsi="Verdana"/>
          <w:sz w:val="24"/>
          <w:szCs w:val="24"/>
        </w:rPr>
        <w:t xml:space="preserve"> to sort students by</w:t>
      </w:r>
      <w:r>
        <w:rPr>
          <w:rFonts w:ascii="Verdana" w:hAnsi="Verdana"/>
          <w:b/>
          <w:bCs/>
          <w:sz w:val="24"/>
          <w:szCs w:val="24"/>
        </w:rPr>
        <w:t xml:space="preserve"> </w:t>
      </w:r>
      <w:proofErr w:type="gramStart"/>
      <w:r>
        <w:rPr>
          <w:rFonts w:ascii="Verdana" w:hAnsi="Verdana"/>
          <w:b/>
          <w:bCs/>
          <w:sz w:val="24"/>
          <w:szCs w:val="24"/>
        </w:rPr>
        <w:t>Last</w:t>
      </w:r>
      <w:proofErr w:type="gramEnd"/>
      <w:r>
        <w:rPr>
          <w:rFonts w:ascii="Verdana" w:hAnsi="Verdana"/>
          <w:b/>
          <w:bCs/>
          <w:sz w:val="24"/>
          <w:szCs w:val="24"/>
        </w:rPr>
        <w:t xml:space="preserve"> Name, Benefit Type</w:t>
      </w:r>
      <w:r>
        <w:rPr>
          <w:rFonts w:ascii="Verdana" w:hAnsi="Verdana"/>
          <w:sz w:val="24"/>
          <w:szCs w:val="24"/>
        </w:rPr>
        <w:t xml:space="preserve">, or </w:t>
      </w:r>
      <w:r>
        <w:rPr>
          <w:rFonts w:ascii="Verdana" w:hAnsi="Verdana"/>
          <w:b/>
          <w:bCs/>
          <w:sz w:val="24"/>
          <w:szCs w:val="24"/>
        </w:rPr>
        <w:t>Last Email Sent</w:t>
      </w:r>
      <w:r>
        <w:rPr>
          <w:rFonts w:ascii="Verdana" w:hAnsi="Verdana"/>
          <w:sz w:val="24"/>
          <w:szCs w:val="24"/>
        </w:rPr>
        <w:t>.</w:t>
      </w:r>
    </w:p>
    <w:p w14:paraId="331C924B" w14:textId="2EBF0DDE" w:rsidR="006678DD" w:rsidRPr="00A30E43" w:rsidRDefault="006678DD" w:rsidP="006678DD">
      <w:pPr>
        <w:pStyle w:val="ListParagraph"/>
        <w:numPr>
          <w:ilvl w:val="1"/>
          <w:numId w:val="13"/>
        </w:numPr>
        <w:rPr>
          <w:rFonts w:ascii="Verdana" w:hAnsi="Verdana"/>
          <w:color w:val="000000" w:themeColor="text1"/>
          <w:sz w:val="24"/>
          <w:szCs w:val="24"/>
        </w:rPr>
      </w:pPr>
      <w:r>
        <w:rPr>
          <w:rFonts w:ascii="Verdana" w:hAnsi="Verdana"/>
          <w:b/>
          <w:bCs/>
          <w:color w:val="000000" w:themeColor="text1"/>
          <w:sz w:val="24"/>
          <w:szCs w:val="24"/>
        </w:rPr>
        <w:t>Order</w:t>
      </w:r>
      <w:r w:rsidRPr="006678DD">
        <w:rPr>
          <w:rFonts w:ascii="Verdana" w:hAnsi="Verdana"/>
          <w:sz w:val="24"/>
          <w:szCs w:val="24"/>
        </w:rPr>
        <w:t>:</w:t>
      </w:r>
      <w:r>
        <w:rPr>
          <w:rFonts w:ascii="Verdana" w:hAnsi="Verdana"/>
          <w:sz w:val="24"/>
          <w:szCs w:val="24"/>
        </w:rPr>
        <w:t xml:space="preserve"> Allows user to choose if chosen sorting variable is in an </w:t>
      </w:r>
      <w:r>
        <w:rPr>
          <w:rFonts w:ascii="Verdana" w:hAnsi="Verdana"/>
          <w:b/>
          <w:bCs/>
          <w:sz w:val="24"/>
          <w:szCs w:val="24"/>
        </w:rPr>
        <w:t xml:space="preserve">Ascending </w:t>
      </w:r>
      <w:r>
        <w:rPr>
          <w:rFonts w:ascii="Verdana" w:hAnsi="Verdana"/>
          <w:sz w:val="24"/>
          <w:szCs w:val="24"/>
        </w:rPr>
        <w:t xml:space="preserve">or </w:t>
      </w:r>
      <w:r>
        <w:rPr>
          <w:rFonts w:ascii="Verdana" w:hAnsi="Verdana"/>
          <w:b/>
          <w:bCs/>
          <w:sz w:val="24"/>
          <w:szCs w:val="24"/>
        </w:rPr>
        <w:t>Descending</w:t>
      </w:r>
      <w:r>
        <w:rPr>
          <w:rFonts w:ascii="Verdana" w:hAnsi="Verdana"/>
          <w:sz w:val="24"/>
          <w:szCs w:val="24"/>
        </w:rPr>
        <w:t xml:space="preserve"> order.</w:t>
      </w:r>
    </w:p>
    <w:p w14:paraId="08546AF3" w14:textId="77777777" w:rsidR="00A30E43" w:rsidRDefault="00A30E43" w:rsidP="00A30E43">
      <w:pPr>
        <w:rPr>
          <w:rFonts w:ascii="Verdana" w:hAnsi="Verdana"/>
          <w:color w:val="000000" w:themeColor="text1"/>
          <w:sz w:val="24"/>
          <w:szCs w:val="24"/>
        </w:rPr>
      </w:pPr>
    </w:p>
    <w:p w14:paraId="0E68A746" w14:textId="77777777" w:rsidR="00A30E43" w:rsidRDefault="00A30E43" w:rsidP="00A30E43">
      <w:pPr>
        <w:rPr>
          <w:rFonts w:ascii="Verdana" w:hAnsi="Verdana"/>
          <w:color w:val="000000" w:themeColor="text1"/>
          <w:sz w:val="24"/>
          <w:szCs w:val="24"/>
        </w:rPr>
      </w:pPr>
    </w:p>
    <w:p w14:paraId="0FFE6749" w14:textId="77777777" w:rsidR="00A30E43" w:rsidRDefault="00A30E43" w:rsidP="00A30E43">
      <w:pPr>
        <w:rPr>
          <w:rFonts w:ascii="Verdana" w:hAnsi="Verdana"/>
          <w:color w:val="000000" w:themeColor="text1"/>
          <w:sz w:val="24"/>
          <w:szCs w:val="24"/>
        </w:rPr>
      </w:pPr>
    </w:p>
    <w:p w14:paraId="2E52237C" w14:textId="77777777" w:rsidR="00A30E43" w:rsidRDefault="00A30E43" w:rsidP="00A30E43">
      <w:pPr>
        <w:rPr>
          <w:rFonts w:ascii="Verdana" w:hAnsi="Verdana"/>
          <w:color w:val="000000" w:themeColor="text1"/>
          <w:sz w:val="24"/>
          <w:szCs w:val="24"/>
        </w:rPr>
      </w:pPr>
    </w:p>
    <w:p w14:paraId="3B263678" w14:textId="77777777" w:rsidR="00A30E43" w:rsidRDefault="00A30E43" w:rsidP="00A30E43">
      <w:pPr>
        <w:rPr>
          <w:rFonts w:ascii="Verdana" w:hAnsi="Verdana"/>
          <w:color w:val="000000" w:themeColor="text1"/>
          <w:sz w:val="24"/>
          <w:szCs w:val="24"/>
        </w:rPr>
      </w:pPr>
    </w:p>
    <w:p w14:paraId="7B8DA6D1" w14:textId="77777777" w:rsidR="00A30E43" w:rsidRDefault="00A30E43" w:rsidP="00A30E43">
      <w:pPr>
        <w:rPr>
          <w:rFonts w:ascii="Verdana" w:hAnsi="Verdana"/>
          <w:color w:val="000000" w:themeColor="text1"/>
          <w:sz w:val="24"/>
          <w:szCs w:val="24"/>
        </w:rPr>
      </w:pPr>
    </w:p>
    <w:p w14:paraId="7F701479" w14:textId="77777777" w:rsidR="00A30E43" w:rsidRDefault="00A30E43" w:rsidP="00A30E43">
      <w:pPr>
        <w:rPr>
          <w:rFonts w:ascii="Verdana" w:hAnsi="Verdana"/>
          <w:color w:val="000000" w:themeColor="text1"/>
          <w:sz w:val="24"/>
          <w:szCs w:val="24"/>
        </w:rPr>
      </w:pPr>
    </w:p>
    <w:p w14:paraId="4B498610" w14:textId="77777777" w:rsidR="00A30E43" w:rsidRDefault="00A30E43" w:rsidP="00A30E43">
      <w:pPr>
        <w:rPr>
          <w:rFonts w:ascii="Verdana" w:hAnsi="Verdana"/>
          <w:color w:val="000000" w:themeColor="text1"/>
          <w:sz w:val="24"/>
          <w:szCs w:val="24"/>
        </w:rPr>
      </w:pPr>
    </w:p>
    <w:p w14:paraId="109B1DE3" w14:textId="77777777" w:rsidR="00A30E43" w:rsidRDefault="00A30E43" w:rsidP="00A30E43">
      <w:pPr>
        <w:rPr>
          <w:rFonts w:ascii="Verdana" w:hAnsi="Verdana"/>
          <w:color w:val="000000" w:themeColor="text1"/>
          <w:sz w:val="24"/>
          <w:szCs w:val="24"/>
        </w:rPr>
      </w:pPr>
    </w:p>
    <w:p w14:paraId="1DDEF432" w14:textId="77777777" w:rsidR="00A30E43" w:rsidRDefault="00A30E43" w:rsidP="00A30E43">
      <w:pPr>
        <w:rPr>
          <w:rFonts w:ascii="Verdana" w:hAnsi="Verdana"/>
          <w:color w:val="000000" w:themeColor="text1"/>
          <w:sz w:val="24"/>
          <w:szCs w:val="24"/>
        </w:rPr>
      </w:pPr>
    </w:p>
    <w:p w14:paraId="0E0942B0" w14:textId="77777777" w:rsidR="00A30E43" w:rsidRDefault="00A30E43" w:rsidP="00A30E43">
      <w:pPr>
        <w:rPr>
          <w:rFonts w:ascii="Verdana" w:hAnsi="Verdana"/>
          <w:color w:val="000000" w:themeColor="text1"/>
          <w:sz w:val="24"/>
          <w:szCs w:val="24"/>
        </w:rPr>
      </w:pPr>
    </w:p>
    <w:p w14:paraId="60B1AF90" w14:textId="77777777" w:rsidR="00A30E43" w:rsidRDefault="00A30E43" w:rsidP="00A30E43">
      <w:pPr>
        <w:rPr>
          <w:rFonts w:ascii="Verdana" w:hAnsi="Verdana"/>
          <w:color w:val="000000" w:themeColor="text1"/>
          <w:sz w:val="24"/>
          <w:szCs w:val="24"/>
        </w:rPr>
      </w:pPr>
    </w:p>
    <w:p w14:paraId="3FDA0D1B" w14:textId="77777777" w:rsidR="00A30E43" w:rsidRDefault="00A30E43" w:rsidP="00A30E43">
      <w:pPr>
        <w:rPr>
          <w:rFonts w:ascii="Verdana" w:hAnsi="Verdana"/>
          <w:color w:val="000000" w:themeColor="text1"/>
          <w:sz w:val="24"/>
          <w:szCs w:val="24"/>
        </w:rPr>
      </w:pPr>
    </w:p>
    <w:p w14:paraId="40D811B6" w14:textId="77777777" w:rsidR="00A30E43" w:rsidRDefault="00A30E43" w:rsidP="00A30E43">
      <w:pPr>
        <w:rPr>
          <w:rFonts w:ascii="Verdana" w:hAnsi="Verdana"/>
          <w:color w:val="000000" w:themeColor="text1"/>
          <w:sz w:val="24"/>
          <w:szCs w:val="24"/>
        </w:rPr>
      </w:pPr>
    </w:p>
    <w:p w14:paraId="0CAAAC7F" w14:textId="77777777" w:rsidR="00A30E43" w:rsidRDefault="00A30E43" w:rsidP="00A30E43">
      <w:pPr>
        <w:rPr>
          <w:rFonts w:ascii="Verdana" w:hAnsi="Verdana"/>
          <w:color w:val="000000" w:themeColor="text1"/>
          <w:sz w:val="24"/>
          <w:szCs w:val="24"/>
        </w:rPr>
      </w:pPr>
    </w:p>
    <w:p w14:paraId="71D7BA4D" w14:textId="77777777" w:rsidR="00A30E43" w:rsidRDefault="00A30E43" w:rsidP="00A30E43">
      <w:pPr>
        <w:rPr>
          <w:rFonts w:ascii="Verdana" w:hAnsi="Verdana"/>
          <w:color w:val="000000" w:themeColor="text1"/>
          <w:sz w:val="24"/>
          <w:szCs w:val="24"/>
        </w:rPr>
      </w:pPr>
    </w:p>
    <w:p w14:paraId="348DF856" w14:textId="77777777" w:rsidR="00A30E43" w:rsidRDefault="00A30E43" w:rsidP="00A30E43">
      <w:pPr>
        <w:rPr>
          <w:rFonts w:ascii="Verdana" w:hAnsi="Verdana"/>
          <w:color w:val="000000" w:themeColor="text1"/>
          <w:sz w:val="24"/>
          <w:szCs w:val="24"/>
        </w:rPr>
      </w:pPr>
    </w:p>
    <w:p w14:paraId="7AB8F712" w14:textId="3A430311" w:rsidR="006F7577" w:rsidRDefault="006F7577" w:rsidP="00A30E43">
      <w:pPr>
        <w:rPr>
          <w:rFonts w:ascii="Verdana" w:hAnsi="Verdana"/>
          <w:color w:val="000000" w:themeColor="text1"/>
          <w:sz w:val="28"/>
          <w:szCs w:val="28"/>
        </w:rPr>
      </w:pPr>
      <w:r>
        <w:rPr>
          <w:rFonts w:ascii="Verdana" w:hAnsi="Verdana"/>
          <w:color w:val="000000" w:themeColor="text1"/>
          <w:sz w:val="28"/>
          <w:szCs w:val="28"/>
        </w:rPr>
        <w:lastRenderedPageBreak/>
        <w:t>Email</w:t>
      </w:r>
    </w:p>
    <w:p w14:paraId="2A22BC38" w14:textId="2F92E3FF" w:rsidR="006F7577" w:rsidRDefault="006F7577" w:rsidP="00A30E43">
      <w:pPr>
        <w:rPr>
          <w:rFonts w:ascii="Verdana" w:hAnsi="Verdana"/>
          <w:color w:val="000000" w:themeColor="text1"/>
          <w:sz w:val="28"/>
          <w:szCs w:val="28"/>
        </w:rPr>
      </w:pPr>
      <w:r w:rsidRPr="006F7577">
        <w:rPr>
          <w:rFonts w:ascii="Verdana" w:hAnsi="Verdana"/>
          <w:noProof/>
          <w:color w:val="000000" w:themeColor="text1"/>
          <w:sz w:val="28"/>
          <w:szCs w:val="28"/>
        </w:rPr>
        <w:drawing>
          <wp:inline distT="0" distB="0" distL="0" distR="0" wp14:anchorId="3141695B" wp14:editId="3573A47C">
            <wp:extent cx="3705225" cy="1476375"/>
            <wp:effectExtent l="0" t="0" r="9525" b="9525"/>
            <wp:docPr id="9415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29228" name=""/>
                    <pic:cNvPicPr/>
                  </pic:nvPicPr>
                  <pic:blipFill>
                    <a:blip r:embed="rId36"/>
                    <a:stretch>
                      <a:fillRect/>
                    </a:stretch>
                  </pic:blipFill>
                  <pic:spPr>
                    <a:xfrm>
                      <a:off x="0" y="0"/>
                      <a:ext cx="3705225" cy="1476375"/>
                    </a:xfrm>
                    <a:prstGeom prst="rect">
                      <a:avLst/>
                    </a:prstGeom>
                  </pic:spPr>
                </pic:pic>
              </a:graphicData>
            </a:graphic>
          </wp:inline>
        </w:drawing>
      </w:r>
    </w:p>
    <w:p w14:paraId="29D560BD" w14:textId="6AD568C3" w:rsidR="006F7577" w:rsidRDefault="006F7577" w:rsidP="00A30E43">
      <w:pPr>
        <w:rPr>
          <w:rFonts w:ascii="Verdana" w:hAnsi="Verdana"/>
          <w:color w:val="000000" w:themeColor="text1"/>
          <w:sz w:val="24"/>
          <w:szCs w:val="24"/>
        </w:rPr>
      </w:pPr>
      <w:r>
        <w:rPr>
          <w:rFonts w:ascii="Verdana" w:hAnsi="Verdana"/>
          <w:color w:val="000000" w:themeColor="text1"/>
          <w:sz w:val="24"/>
          <w:szCs w:val="24"/>
        </w:rPr>
        <w:t xml:space="preserve">By selecting the </w:t>
      </w:r>
      <w:r w:rsidR="00190B1C">
        <w:rPr>
          <w:rFonts w:ascii="Verdana" w:hAnsi="Verdana"/>
          <w:b/>
          <w:bCs/>
          <w:color w:val="000000" w:themeColor="text1"/>
          <w:sz w:val="24"/>
          <w:szCs w:val="24"/>
        </w:rPr>
        <w:t xml:space="preserve">Email </w:t>
      </w:r>
      <w:r w:rsidR="00190B1C">
        <w:rPr>
          <w:rFonts w:ascii="Verdana" w:hAnsi="Verdana"/>
          <w:color w:val="000000" w:themeColor="text1"/>
          <w:sz w:val="24"/>
          <w:szCs w:val="24"/>
        </w:rPr>
        <w:t>text on the navbar, the user is taken to the selection page. Before an email can be written and sent, first the user</w:t>
      </w:r>
      <w:r w:rsidR="00C00F00">
        <w:rPr>
          <w:rFonts w:ascii="Verdana" w:hAnsi="Verdana"/>
          <w:color w:val="000000" w:themeColor="text1"/>
          <w:sz w:val="24"/>
          <w:szCs w:val="24"/>
        </w:rPr>
        <w:t xml:space="preserve"> must</w:t>
      </w:r>
      <w:r w:rsidR="00681551">
        <w:rPr>
          <w:rFonts w:ascii="Verdana" w:hAnsi="Verdana"/>
          <w:color w:val="000000" w:themeColor="text1"/>
          <w:sz w:val="24"/>
          <w:szCs w:val="24"/>
        </w:rPr>
        <w:t xml:space="preserve"> select students:</w:t>
      </w:r>
    </w:p>
    <w:p w14:paraId="44C7799A" w14:textId="67D7C488" w:rsidR="00681551" w:rsidRDefault="008E3310" w:rsidP="00681551">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Select the parameters to select the students by:</w:t>
      </w:r>
    </w:p>
    <w:p w14:paraId="4DAC20A3" w14:textId="77777777" w:rsidR="008E3310" w:rsidRPr="007D091F"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Certification Status</w:t>
      </w:r>
      <w:r w:rsidRPr="00436645">
        <w:rPr>
          <w:rFonts w:ascii="Verdana" w:hAnsi="Verdana"/>
          <w:sz w:val="24"/>
          <w:szCs w:val="24"/>
        </w:rPr>
        <w:t>:</w:t>
      </w:r>
      <w:r>
        <w:rPr>
          <w:rFonts w:ascii="Verdana" w:hAnsi="Verdana"/>
          <w:sz w:val="24"/>
          <w:szCs w:val="24"/>
        </w:rPr>
        <w:t xml:space="preserve"> Select certification box by clicking on the drop-down menu and selecting </w:t>
      </w:r>
      <w:r>
        <w:rPr>
          <w:rFonts w:ascii="Verdana" w:hAnsi="Verdana"/>
          <w:b/>
          <w:bCs/>
          <w:sz w:val="24"/>
          <w:szCs w:val="24"/>
        </w:rPr>
        <w:t xml:space="preserve">Yes </w:t>
      </w:r>
      <w:r>
        <w:rPr>
          <w:rFonts w:ascii="Verdana" w:hAnsi="Verdana"/>
          <w:sz w:val="24"/>
          <w:szCs w:val="24"/>
        </w:rPr>
        <w:t xml:space="preserve">or </w:t>
      </w:r>
      <w:r>
        <w:rPr>
          <w:rFonts w:ascii="Verdana" w:hAnsi="Verdana"/>
          <w:b/>
          <w:bCs/>
          <w:sz w:val="24"/>
          <w:szCs w:val="24"/>
        </w:rPr>
        <w:t>No.</w:t>
      </w:r>
    </w:p>
    <w:p w14:paraId="24312466" w14:textId="590E78B6" w:rsidR="008E3310" w:rsidRPr="00D9186A"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Balance</w:t>
      </w:r>
      <w:r>
        <w:rPr>
          <w:rFonts w:ascii="Verdana" w:hAnsi="Verdana"/>
          <w:color w:val="000000" w:themeColor="text1"/>
          <w:sz w:val="24"/>
          <w:szCs w:val="24"/>
        </w:rPr>
        <w:t xml:space="preserve">: Click the drop-down menu to choose between </w:t>
      </w:r>
      <w:r>
        <w:rPr>
          <w:rFonts w:ascii="Verdana" w:hAnsi="Verdana"/>
          <w:b/>
          <w:bCs/>
          <w:color w:val="000000" w:themeColor="text1"/>
          <w:sz w:val="24"/>
          <w:szCs w:val="24"/>
        </w:rPr>
        <w:t xml:space="preserve">3 months or less, 3-6 months, 6-9 months, </w:t>
      </w:r>
      <w:proofErr w:type="gramStart"/>
      <w:r>
        <w:rPr>
          <w:rFonts w:ascii="Verdana" w:hAnsi="Verdana"/>
          <w:b/>
          <w:bCs/>
          <w:color w:val="000000" w:themeColor="text1"/>
          <w:sz w:val="24"/>
          <w:szCs w:val="24"/>
        </w:rPr>
        <w:t>More</w:t>
      </w:r>
      <w:proofErr w:type="gramEnd"/>
      <w:r>
        <w:rPr>
          <w:rFonts w:ascii="Verdana" w:hAnsi="Verdana"/>
          <w:b/>
          <w:bCs/>
          <w:color w:val="000000" w:themeColor="text1"/>
          <w:sz w:val="24"/>
          <w:szCs w:val="24"/>
        </w:rPr>
        <w:t xml:space="preserve"> than 9 months.</w:t>
      </w:r>
    </w:p>
    <w:p w14:paraId="795763E5" w14:textId="7D608BD3" w:rsidR="008E3310" w:rsidRPr="008E3310" w:rsidRDefault="008E3310" w:rsidP="008E3310">
      <w:pPr>
        <w:pStyle w:val="ListParagraph"/>
        <w:numPr>
          <w:ilvl w:val="1"/>
          <w:numId w:val="14"/>
        </w:numPr>
        <w:rPr>
          <w:rFonts w:ascii="Verdana" w:hAnsi="Verdana"/>
          <w:color w:val="000000" w:themeColor="text1"/>
          <w:sz w:val="24"/>
          <w:szCs w:val="24"/>
        </w:rPr>
      </w:pPr>
      <w:r>
        <w:rPr>
          <w:rFonts w:ascii="Verdana" w:hAnsi="Verdana"/>
          <w:b/>
          <w:bCs/>
          <w:color w:val="000000" w:themeColor="text1"/>
          <w:sz w:val="24"/>
          <w:szCs w:val="24"/>
        </w:rPr>
        <w:t>Benefit Type</w:t>
      </w:r>
      <w:r>
        <w:rPr>
          <w:rFonts w:ascii="Verdana" w:hAnsi="Verdana"/>
          <w:color w:val="000000" w:themeColor="text1"/>
          <w:sz w:val="24"/>
          <w:szCs w:val="24"/>
        </w:rPr>
        <w:t>:</w:t>
      </w:r>
      <w:r w:rsidRPr="00D9186A">
        <w:rPr>
          <w:rFonts w:ascii="Verdana" w:hAnsi="Verdana"/>
          <w:color w:val="000000" w:themeColor="text1"/>
          <w:sz w:val="24"/>
          <w:szCs w:val="24"/>
        </w:rPr>
        <w:t xml:space="preserve"> </w:t>
      </w:r>
      <w:r>
        <w:rPr>
          <w:rFonts w:ascii="Verdana" w:hAnsi="Verdana"/>
          <w:color w:val="000000" w:themeColor="text1"/>
          <w:sz w:val="24"/>
          <w:szCs w:val="24"/>
        </w:rPr>
        <w:t xml:space="preserve">Click the drop-down menu to choose between </w:t>
      </w:r>
      <w:r>
        <w:rPr>
          <w:rFonts w:ascii="Verdana" w:hAnsi="Verdana"/>
          <w:b/>
          <w:bCs/>
          <w:color w:val="000000" w:themeColor="text1"/>
          <w:sz w:val="24"/>
          <w:szCs w:val="24"/>
        </w:rPr>
        <w:t>Montgomery GI Bill, Post 9/11, VR&amp;E.</w:t>
      </w:r>
    </w:p>
    <w:p w14:paraId="04604209" w14:textId="131AABEF" w:rsidR="008E3310" w:rsidRDefault="00110F3D" w:rsidP="008E3310">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Click the blue </w:t>
      </w:r>
      <w:r>
        <w:rPr>
          <w:rFonts w:ascii="Verdana" w:hAnsi="Verdana"/>
          <w:b/>
          <w:bCs/>
          <w:color w:val="000000" w:themeColor="text1"/>
          <w:sz w:val="24"/>
          <w:szCs w:val="24"/>
        </w:rPr>
        <w:t>Search</w:t>
      </w:r>
      <w:r>
        <w:rPr>
          <w:rFonts w:ascii="Verdana" w:hAnsi="Verdana"/>
          <w:color w:val="000000" w:themeColor="text1"/>
          <w:sz w:val="24"/>
          <w:szCs w:val="24"/>
        </w:rPr>
        <w:t xml:space="preserve"> button after making your selections</w:t>
      </w:r>
    </w:p>
    <w:p w14:paraId="76797BE1" w14:textId="36DA41BC" w:rsid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6E188ADB" wp14:editId="3E93F14A">
            <wp:extent cx="3724275" cy="428625"/>
            <wp:effectExtent l="0" t="0" r="9525" b="9525"/>
            <wp:docPr id="1335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0348" name=""/>
                    <pic:cNvPicPr/>
                  </pic:nvPicPr>
                  <pic:blipFill>
                    <a:blip r:embed="rId37"/>
                    <a:stretch>
                      <a:fillRect/>
                    </a:stretch>
                  </pic:blipFill>
                  <pic:spPr>
                    <a:xfrm>
                      <a:off x="0" y="0"/>
                      <a:ext cx="3724275" cy="428625"/>
                    </a:xfrm>
                    <a:prstGeom prst="rect">
                      <a:avLst/>
                    </a:prstGeom>
                  </pic:spPr>
                </pic:pic>
              </a:graphicData>
            </a:graphic>
          </wp:inline>
        </w:drawing>
      </w:r>
    </w:p>
    <w:p w14:paraId="78733175" w14:textId="01F39D7C" w:rsidR="006F7577" w:rsidRDefault="00110F3D" w:rsidP="00A30E43">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You will be taken to the </w:t>
      </w:r>
      <w:r>
        <w:rPr>
          <w:rFonts w:ascii="Verdana" w:hAnsi="Verdana"/>
          <w:b/>
          <w:bCs/>
          <w:color w:val="000000" w:themeColor="text1"/>
          <w:sz w:val="24"/>
          <w:szCs w:val="24"/>
        </w:rPr>
        <w:t>Search Results</w:t>
      </w:r>
      <w:r>
        <w:rPr>
          <w:rFonts w:ascii="Verdana" w:hAnsi="Verdana"/>
          <w:color w:val="000000" w:themeColor="text1"/>
          <w:sz w:val="24"/>
          <w:szCs w:val="24"/>
        </w:rPr>
        <w:t xml:space="preserve"> page, which will look similar to this:</w:t>
      </w:r>
    </w:p>
    <w:p w14:paraId="17EE793D" w14:textId="617583C1" w:rsidR="00110F3D" w:rsidRPr="00110F3D" w:rsidRDefault="00110F3D" w:rsidP="00110F3D">
      <w:pPr>
        <w:ind w:left="360"/>
        <w:rPr>
          <w:rFonts w:ascii="Verdana" w:hAnsi="Verdana"/>
          <w:color w:val="000000" w:themeColor="text1"/>
          <w:sz w:val="24"/>
          <w:szCs w:val="24"/>
        </w:rPr>
      </w:pPr>
      <w:r w:rsidRPr="00110F3D">
        <w:rPr>
          <w:rFonts w:ascii="Verdana" w:hAnsi="Verdana"/>
          <w:noProof/>
          <w:color w:val="000000" w:themeColor="text1"/>
          <w:sz w:val="24"/>
          <w:szCs w:val="24"/>
        </w:rPr>
        <w:drawing>
          <wp:inline distT="0" distB="0" distL="0" distR="0" wp14:anchorId="744C6BDC" wp14:editId="0154922F">
            <wp:extent cx="5943600" cy="1729105"/>
            <wp:effectExtent l="0" t="0" r="0" b="0"/>
            <wp:docPr id="635267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67276" name="Picture 1" descr="A screenshot of a computer&#10;&#10;AI-generated content may be incorrect."/>
                    <pic:cNvPicPr/>
                  </pic:nvPicPr>
                  <pic:blipFill>
                    <a:blip r:embed="rId38"/>
                    <a:stretch>
                      <a:fillRect/>
                    </a:stretch>
                  </pic:blipFill>
                  <pic:spPr>
                    <a:xfrm>
                      <a:off x="0" y="0"/>
                      <a:ext cx="5943600" cy="1729105"/>
                    </a:xfrm>
                    <a:prstGeom prst="rect">
                      <a:avLst/>
                    </a:prstGeom>
                  </pic:spPr>
                </pic:pic>
              </a:graphicData>
            </a:graphic>
          </wp:inline>
        </w:drawing>
      </w:r>
    </w:p>
    <w:p w14:paraId="2924FD0D" w14:textId="19C036FD" w:rsidR="006F7577" w:rsidRDefault="0043497B"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From the </w:t>
      </w:r>
      <w:r>
        <w:rPr>
          <w:rFonts w:ascii="Verdana" w:hAnsi="Verdana"/>
          <w:b/>
          <w:bCs/>
          <w:color w:val="000000" w:themeColor="text1"/>
          <w:sz w:val="24"/>
          <w:szCs w:val="24"/>
        </w:rPr>
        <w:t>Search Results</w:t>
      </w:r>
      <w:r w:rsidR="00384DD4">
        <w:rPr>
          <w:rFonts w:ascii="Verdana" w:hAnsi="Verdana"/>
          <w:b/>
          <w:bCs/>
          <w:color w:val="000000" w:themeColor="text1"/>
          <w:sz w:val="24"/>
          <w:szCs w:val="24"/>
        </w:rPr>
        <w:t xml:space="preserve"> </w:t>
      </w:r>
      <w:r w:rsidR="00384DD4">
        <w:rPr>
          <w:rFonts w:ascii="Verdana" w:hAnsi="Verdana"/>
          <w:color w:val="000000" w:themeColor="text1"/>
          <w:sz w:val="24"/>
          <w:szCs w:val="24"/>
        </w:rPr>
        <w:t xml:space="preserve">page, if the user needs to change their search parameters, they are able to change their options and click the blue </w:t>
      </w:r>
      <w:r w:rsidR="00384DD4">
        <w:rPr>
          <w:rFonts w:ascii="Verdana" w:hAnsi="Verdana"/>
          <w:b/>
          <w:bCs/>
          <w:color w:val="000000" w:themeColor="text1"/>
          <w:sz w:val="24"/>
          <w:szCs w:val="24"/>
        </w:rPr>
        <w:t>Search</w:t>
      </w:r>
      <w:r w:rsidR="00384DD4">
        <w:rPr>
          <w:rFonts w:ascii="Verdana" w:hAnsi="Verdana"/>
          <w:color w:val="000000" w:themeColor="text1"/>
          <w:sz w:val="24"/>
          <w:szCs w:val="24"/>
        </w:rPr>
        <w:t xml:space="preserve"> button again</w:t>
      </w:r>
    </w:p>
    <w:p w14:paraId="6A0DD134" w14:textId="20ABA506" w:rsidR="00384DD4" w:rsidRDefault="00384DD4"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lastRenderedPageBreak/>
        <w:t>If the user is happy with their results, then they can select all of the students they wish to</w:t>
      </w:r>
      <w:r w:rsidR="008E100A">
        <w:rPr>
          <w:rFonts w:ascii="Verdana" w:hAnsi="Verdana"/>
          <w:color w:val="000000" w:themeColor="text1"/>
          <w:sz w:val="24"/>
          <w:szCs w:val="24"/>
        </w:rPr>
        <w:t xml:space="preserve"> by </w:t>
      </w:r>
      <w:proofErr w:type="gramStart"/>
      <w:r w:rsidR="008E100A">
        <w:rPr>
          <w:rFonts w:ascii="Verdana" w:hAnsi="Verdana"/>
          <w:color w:val="000000" w:themeColor="text1"/>
          <w:sz w:val="24"/>
          <w:szCs w:val="24"/>
        </w:rPr>
        <w:t>clicking</w:t>
      </w:r>
      <w:proofErr w:type="gramEnd"/>
      <w:r w:rsidR="008E100A">
        <w:rPr>
          <w:rFonts w:ascii="Verdana" w:hAnsi="Verdana"/>
          <w:color w:val="000000" w:themeColor="text1"/>
          <w:sz w:val="24"/>
          <w:szCs w:val="24"/>
        </w:rPr>
        <w:t xml:space="preserve"> the white box at the end of the row for each </w:t>
      </w:r>
      <w:proofErr w:type="gramStart"/>
      <w:r w:rsidR="008E100A">
        <w:rPr>
          <w:rFonts w:ascii="Verdana" w:hAnsi="Verdana"/>
          <w:color w:val="000000" w:themeColor="text1"/>
          <w:sz w:val="24"/>
          <w:szCs w:val="24"/>
        </w:rPr>
        <w:t>student, or</w:t>
      </w:r>
      <w:proofErr w:type="gramEnd"/>
      <w:r w:rsidR="008E100A">
        <w:rPr>
          <w:rFonts w:ascii="Verdana" w:hAnsi="Verdana"/>
          <w:color w:val="000000" w:themeColor="text1"/>
          <w:sz w:val="24"/>
          <w:szCs w:val="24"/>
        </w:rPr>
        <w:t xml:space="preserve"> clicking the white box under </w:t>
      </w:r>
      <w:r w:rsidR="008E100A">
        <w:rPr>
          <w:rFonts w:ascii="Verdana" w:hAnsi="Verdana"/>
          <w:b/>
          <w:bCs/>
          <w:color w:val="000000" w:themeColor="text1"/>
          <w:sz w:val="24"/>
          <w:szCs w:val="24"/>
        </w:rPr>
        <w:t>Select All</w:t>
      </w:r>
      <w:r w:rsidR="008E100A">
        <w:rPr>
          <w:rFonts w:ascii="Verdana" w:hAnsi="Verdana"/>
          <w:color w:val="000000" w:themeColor="text1"/>
          <w:sz w:val="24"/>
          <w:szCs w:val="24"/>
        </w:rPr>
        <w:t xml:space="preserve"> to choose every student listed.</w:t>
      </w:r>
    </w:p>
    <w:p w14:paraId="72FCABAD" w14:textId="5BB8FB83" w:rsidR="008E100A" w:rsidRDefault="008E100A" w:rsidP="00110F3D">
      <w:pPr>
        <w:pStyle w:val="ListParagraph"/>
        <w:numPr>
          <w:ilvl w:val="0"/>
          <w:numId w:val="14"/>
        </w:numPr>
        <w:rPr>
          <w:rFonts w:ascii="Verdana" w:hAnsi="Verdana"/>
          <w:color w:val="000000" w:themeColor="text1"/>
          <w:sz w:val="24"/>
          <w:szCs w:val="24"/>
        </w:rPr>
      </w:pPr>
      <w:r>
        <w:rPr>
          <w:rFonts w:ascii="Verdana" w:hAnsi="Verdana"/>
          <w:color w:val="000000" w:themeColor="text1"/>
          <w:sz w:val="24"/>
          <w:szCs w:val="24"/>
        </w:rPr>
        <w:t xml:space="preserve">Once student(s) are selected, click the blue </w:t>
      </w:r>
      <w:r>
        <w:rPr>
          <w:rFonts w:ascii="Verdana" w:hAnsi="Verdana"/>
          <w:b/>
          <w:bCs/>
          <w:color w:val="000000" w:themeColor="text1"/>
          <w:sz w:val="24"/>
          <w:szCs w:val="24"/>
        </w:rPr>
        <w:t>Add Selected to Email</w:t>
      </w:r>
      <w:r>
        <w:rPr>
          <w:rFonts w:ascii="Verdana" w:hAnsi="Verdana"/>
          <w:color w:val="000000" w:themeColor="text1"/>
          <w:sz w:val="24"/>
          <w:szCs w:val="24"/>
        </w:rPr>
        <w:t xml:space="preserve"> </w:t>
      </w:r>
      <w:r w:rsidR="0035079F">
        <w:rPr>
          <w:rFonts w:ascii="Verdana" w:hAnsi="Verdana"/>
          <w:color w:val="000000" w:themeColor="text1"/>
          <w:sz w:val="24"/>
          <w:szCs w:val="24"/>
        </w:rPr>
        <w:t>to proceed to the email screen.</w:t>
      </w:r>
    </w:p>
    <w:p w14:paraId="2627A810" w14:textId="77777777" w:rsidR="0035079F" w:rsidRDefault="0035079F" w:rsidP="0035079F">
      <w:pPr>
        <w:rPr>
          <w:rFonts w:ascii="Verdana" w:hAnsi="Verdana"/>
          <w:color w:val="000000" w:themeColor="text1"/>
          <w:sz w:val="24"/>
          <w:szCs w:val="24"/>
        </w:rPr>
      </w:pPr>
    </w:p>
    <w:p w14:paraId="2E5845DD" w14:textId="77777777" w:rsidR="0035079F" w:rsidRDefault="0035079F" w:rsidP="0035079F">
      <w:pPr>
        <w:rPr>
          <w:rFonts w:ascii="Verdana" w:hAnsi="Verdana"/>
          <w:color w:val="000000" w:themeColor="text1"/>
          <w:sz w:val="24"/>
          <w:szCs w:val="24"/>
        </w:rPr>
      </w:pPr>
    </w:p>
    <w:p w14:paraId="556F7255" w14:textId="77777777" w:rsidR="0035079F" w:rsidRDefault="0035079F" w:rsidP="0035079F">
      <w:pPr>
        <w:rPr>
          <w:rFonts w:ascii="Verdana" w:hAnsi="Verdana"/>
          <w:color w:val="000000" w:themeColor="text1"/>
          <w:sz w:val="24"/>
          <w:szCs w:val="24"/>
        </w:rPr>
      </w:pPr>
    </w:p>
    <w:p w14:paraId="2B289015" w14:textId="77777777" w:rsidR="0035079F" w:rsidRDefault="0035079F" w:rsidP="0035079F">
      <w:pPr>
        <w:rPr>
          <w:rFonts w:ascii="Verdana" w:hAnsi="Verdana"/>
          <w:color w:val="000000" w:themeColor="text1"/>
          <w:sz w:val="24"/>
          <w:szCs w:val="24"/>
        </w:rPr>
      </w:pPr>
    </w:p>
    <w:p w14:paraId="15087F3C" w14:textId="77777777" w:rsidR="0035079F" w:rsidRPr="0035079F" w:rsidRDefault="0035079F" w:rsidP="0035079F">
      <w:pPr>
        <w:rPr>
          <w:rFonts w:ascii="Verdana" w:hAnsi="Verdana"/>
          <w:color w:val="000000" w:themeColor="text1"/>
          <w:sz w:val="24"/>
          <w:szCs w:val="24"/>
        </w:rPr>
      </w:pPr>
    </w:p>
    <w:p w14:paraId="01EEA35E" w14:textId="77777777" w:rsidR="006F7577" w:rsidRDefault="006F7577" w:rsidP="00A30E43">
      <w:pPr>
        <w:rPr>
          <w:rFonts w:ascii="Verdana" w:hAnsi="Verdana"/>
          <w:color w:val="000000" w:themeColor="text1"/>
          <w:sz w:val="28"/>
          <w:szCs w:val="28"/>
        </w:rPr>
      </w:pPr>
    </w:p>
    <w:p w14:paraId="3D4E0D18" w14:textId="77777777" w:rsidR="006F7577" w:rsidRDefault="006F7577" w:rsidP="00A30E43">
      <w:pPr>
        <w:rPr>
          <w:rFonts w:ascii="Verdana" w:hAnsi="Verdana"/>
          <w:color w:val="000000" w:themeColor="text1"/>
          <w:sz w:val="28"/>
          <w:szCs w:val="28"/>
        </w:rPr>
      </w:pPr>
    </w:p>
    <w:p w14:paraId="53F794FE" w14:textId="77777777" w:rsidR="006F7577" w:rsidRDefault="006F7577" w:rsidP="00A30E43">
      <w:pPr>
        <w:rPr>
          <w:rFonts w:ascii="Verdana" w:hAnsi="Verdana"/>
          <w:color w:val="000000" w:themeColor="text1"/>
          <w:sz w:val="28"/>
          <w:szCs w:val="28"/>
        </w:rPr>
      </w:pPr>
    </w:p>
    <w:p w14:paraId="29650155" w14:textId="77777777" w:rsidR="00110F3D" w:rsidRDefault="00110F3D" w:rsidP="00A30E43">
      <w:pPr>
        <w:rPr>
          <w:rFonts w:ascii="Verdana" w:hAnsi="Verdana"/>
          <w:color w:val="000000" w:themeColor="text1"/>
          <w:sz w:val="28"/>
          <w:szCs w:val="28"/>
        </w:rPr>
      </w:pPr>
    </w:p>
    <w:p w14:paraId="0BEEA321" w14:textId="77777777" w:rsidR="00110F3D" w:rsidRDefault="00110F3D" w:rsidP="00A30E43">
      <w:pPr>
        <w:rPr>
          <w:rFonts w:ascii="Verdana" w:hAnsi="Verdana"/>
          <w:color w:val="000000" w:themeColor="text1"/>
          <w:sz w:val="28"/>
          <w:szCs w:val="28"/>
        </w:rPr>
      </w:pPr>
    </w:p>
    <w:p w14:paraId="52957EA4" w14:textId="77777777" w:rsidR="00110F3D" w:rsidRDefault="00110F3D" w:rsidP="00A30E43">
      <w:pPr>
        <w:rPr>
          <w:rFonts w:ascii="Verdana" w:hAnsi="Verdana"/>
          <w:color w:val="000000" w:themeColor="text1"/>
          <w:sz w:val="28"/>
          <w:szCs w:val="28"/>
        </w:rPr>
      </w:pPr>
    </w:p>
    <w:p w14:paraId="356B0A91" w14:textId="77777777" w:rsidR="0035079F" w:rsidRDefault="0035079F" w:rsidP="00A30E43">
      <w:pPr>
        <w:rPr>
          <w:rFonts w:ascii="Verdana" w:hAnsi="Verdana"/>
          <w:color w:val="000000" w:themeColor="text1"/>
          <w:sz w:val="28"/>
          <w:szCs w:val="28"/>
        </w:rPr>
      </w:pPr>
    </w:p>
    <w:p w14:paraId="057FD55B" w14:textId="77777777" w:rsidR="0035079F" w:rsidRDefault="0035079F" w:rsidP="00A30E43">
      <w:pPr>
        <w:rPr>
          <w:rFonts w:ascii="Verdana" w:hAnsi="Verdana"/>
          <w:color w:val="000000" w:themeColor="text1"/>
          <w:sz w:val="28"/>
          <w:szCs w:val="28"/>
        </w:rPr>
      </w:pPr>
    </w:p>
    <w:p w14:paraId="7B071E11" w14:textId="77777777" w:rsidR="0035079F" w:rsidRDefault="0035079F" w:rsidP="00A30E43">
      <w:pPr>
        <w:rPr>
          <w:rFonts w:ascii="Verdana" w:hAnsi="Verdana"/>
          <w:color w:val="000000" w:themeColor="text1"/>
          <w:sz w:val="28"/>
          <w:szCs w:val="28"/>
        </w:rPr>
      </w:pPr>
    </w:p>
    <w:p w14:paraId="76D90C80" w14:textId="77777777" w:rsidR="0035079F" w:rsidRDefault="0035079F" w:rsidP="00A30E43">
      <w:pPr>
        <w:rPr>
          <w:rFonts w:ascii="Verdana" w:hAnsi="Verdana"/>
          <w:color w:val="000000" w:themeColor="text1"/>
          <w:sz w:val="28"/>
          <w:szCs w:val="28"/>
        </w:rPr>
      </w:pPr>
    </w:p>
    <w:p w14:paraId="3F9C8595" w14:textId="77777777" w:rsidR="0035079F" w:rsidRDefault="0035079F" w:rsidP="00A30E43">
      <w:pPr>
        <w:rPr>
          <w:rFonts w:ascii="Verdana" w:hAnsi="Verdana"/>
          <w:color w:val="000000" w:themeColor="text1"/>
          <w:sz w:val="28"/>
          <w:szCs w:val="28"/>
        </w:rPr>
      </w:pPr>
    </w:p>
    <w:p w14:paraId="6AD3C0BB" w14:textId="77777777" w:rsidR="0035079F" w:rsidRDefault="0035079F" w:rsidP="00A30E43">
      <w:pPr>
        <w:rPr>
          <w:rFonts w:ascii="Verdana" w:hAnsi="Verdana"/>
          <w:color w:val="000000" w:themeColor="text1"/>
          <w:sz w:val="28"/>
          <w:szCs w:val="28"/>
        </w:rPr>
      </w:pPr>
    </w:p>
    <w:p w14:paraId="7FE2B7E1" w14:textId="77777777" w:rsidR="0035079F" w:rsidRDefault="0035079F" w:rsidP="00A30E43">
      <w:pPr>
        <w:rPr>
          <w:rFonts w:ascii="Verdana" w:hAnsi="Verdana"/>
          <w:color w:val="000000" w:themeColor="text1"/>
          <w:sz w:val="28"/>
          <w:szCs w:val="28"/>
        </w:rPr>
      </w:pPr>
    </w:p>
    <w:p w14:paraId="3CA9C24C" w14:textId="77777777" w:rsidR="0035079F" w:rsidRDefault="0035079F" w:rsidP="00A30E43">
      <w:pPr>
        <w:rPr>
          <w:rFonts w:ascii="Verdana" w:hAnsi="Verdana"/>
          <w:color w:val="000000" w:themeColor="text1"/>
          <w:sz w:val="28"/>
          <w:szCs w:val="28"/>
        </w:rPr>
      </w:pPr>
    </w:p>
    <w:p w14:paraId="3E21B819" w14:textId="77777777" w:rsidR="0035079F" w:rsidRDefault="0035079F" w:rsidP="00A30E43">
      <w:pPr>
        <w:rPr>
          <w:rFonts w:ascii="Verdana" w:hAnsi="Verdana"/>
          <w:color w:val="000000" w:themeColor="text1"/>
          <w:sz w:val="28"/>
          <w:szCs w:val="28"/>
        </w:rPr>
      </w:pPr>
    </w:p>
    <w:p w14:paraId="22F59ECB" w14:textId="77777777" w:rsidR="0035079F" w:rsidRDefault="0035079F" w:rsidP="00A30E43">
      <w:pPr>
        <w:rPr>
          <w:rFonts w:ascii="Verdana" w:hAnsi="Verdana"/>
          <w:color w:val="000000" w:themeColor="text1"/>
          <w:sz w:val="28"/>
          <w:szCs w:val="28"/>
        </w:rPr>
      </w:pPr>
    </w:p>
    <w:p w14:paraId="3C778AFC" w14:textId="65A1A4CD" w:rsidR="00110F3D" w:rsidRDefault="00110F3D" w:rsidP="00A30E43">
      <w:pPr>
        <w:rPr>
          <w:rFonts w:ascii="Verdana" w:hAnsi="Verdana"/>
          <w:color w:val="000000" w:themeColor="text1"/>
          <w:sz w:val="28"/>
          <w:szCs w:val="28"/>
        </w:rPr>
      </w:pPr>
      <w:r>
        <w:rPr>
          <w:rFonts w:ascii="Verdana" w:hAnsi="Verdana"/>
          <w:color w:val="000000" w:themeColor="text1"/>
          <w:sz w:val="28"/>
          <w:szCs w:val="28"/>
        </w:rPr>
        <w:lastRenderedPageBreak/>
        <w:t>Sending Emails</w:t>
      </w:r>
    </w:p>
    <w:p w14:paraId="1543E9DD" w14:textId="0E63CDA5" w:rsidR="00677D43" w:rsidRDefault="00677D43" w:rsidP="00A30E43">
      <w:pPr>
        <w:rPr>
          <w:rFonts w:ascii="Verdana" w:hAnsi="Verdana"/>
          <w:color w:val="000000" w:themeColor="text1"/>
          <w:sz w:val="24"/>
          <w:szCs w:val="24"/>
        </w:rPr>
      </w:pPr>
      <w:r>
        <w:rPr>
          <w:rFonts w:ascii="Verdana" w:hAnsi="Verdana"/>
          <w:color w:val="000000" w:themeColor="text1"/>
          <w:sz w:val="24"/>
          <w:szCs w:val="24"/>
        </w:rPr>
        <w:t>After</w:t>
      </w:r>
      <w:r w:rsidR="0051263C">
        <w:rPr>
          <w:rFonts w:ascii="Verdana" w:hAnsi="Verdana"/>
          <w:color w:val="000000" w:themeColor="text1"/>
          <w:sz w:val="24"/>
          <w:szCs w:val="24"/>
        </w:rPr>
        <w:t xml:space="preserve"> the student(s) </w:t>
      </w:r>
      <w:proofErr w:type="gramStart"/>
      <w:r w:rsidR="0051263C">
        <w:rPr>
          <w:rFonts w:ascii="Verdana" w:hAnsi="Verdana"/>
          <w:color w:val="000000" w:themeColor="text1"/>
          <w:sz w:val="24"/>
          <w:szCs w:val="24"/>
        </w:rPr>
        <w:t>have</w:t>
      </w:r>
      <w:proofErr w:type="gramEnd"/>
      <w:r w:rsidR="0051263C">
        <w:rPr>
          <w:rFonts w:ascii="Verdana" w:hAnsi="Verdana"/>
          <w:color w:val="000000" w:themeColor="text1"/>
          <w:sz w:val="24"/>
          <w:szCs w:val="24"/>
        </w:rPr>
        <w:t xml:space="preserve"> been chosen, you will be taken to the email screen:</w:t>
      </w:r>
    </w:p>
    <w:p w14:paraId="735EEB20" w14:textId="47A42591" w:rsidR="0051263C" w:rsidRPr="00677D43" w:rsidRDefault="0051263C" w:rsidP="00A30E43">
      <w:pPr>
        <w:rPr>
          <w:rFonts w:ascii="Verdana" w:hAnsi="Verdana"/>
          <w:color w:val="000000" w:themeColor="text1"/>
          <w:sz w:val="24"/>
          <w:szCs w:val="24"/>
        </w:rPr>
      </w:pPr>
      <w:r w:rsidRPr="0051263C">
        <w:rPr>
          <w:rFonts w:ascii="Verdana" w:hAnsi="Verdana"/>
          <w:noProof/>
          <w:color w:val="000000" w:themeColor="text1"/>
          <w:sz w:val="24"/>
          <w:szCs w:val="24"/>
        </w:rPr>
        <w:drawing>
          <wp:inline distT="0" distB="0" distL="0" distR="0" wp14:anchorId="7F421685" wp14:editId="5B58B970">
            <wp:extent cx="4457700" cy="3101816"/>
            <wp:effectExtent l="0" t="0" r="0" b="0"/>
            <wp:docPr id="13642526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52694" name="Picture 1" descr="A screenshot of a computer&#10;&#10;AI-generated content may be incorrect."/>
                    <pic:cNvPicPr/>
                  </pic:nvPicPr>
                  <pic:blipFill>
                    <a:blip r:embed="rId39"/>
                    <a:stretch>
                      <a:fillRect/>
                    </a:stretch>
                  </pic:blipFill>
                  <pic:spPr>
                    <a:xfrm>
                      <a:off x="0" y="0"/>
                      <a:ext cx="4462764" cy="3105340"/>
                    </a:xfrm>
                    <a:prstGeom prst="rect">
                      <a:avLst/>
                    </a:prstGeom>
                  </pic:spPr>
                </pic:pic>
              </a:graphicData>
            </a:graphic>
          </wp:inline>
        </w:drawing>
      </w:r>
    </w:p>
    <w:p w14:paraId="7505DE23" w14:textId="44CECE73" w:rsidR="00110F3D"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Make sure that all of the students that you selected are listed in the </w:t>
      </w:r>
      <w:r>
        <w:rPr>
          <w:rFonts w:ascii="Verdana" w:hAnsi="Verdana"/>
          <w:b/>
          <w:bCs/>
          <w:color w:val="000000" w:themeColor="text1"/>
          <w:sz w:val="24"/>
          <w:szCs w:val="24"/>
        </w:rPr>
        <w:t xml:space="preserve">Selected Student(s) </w:t>
      </w:r>
      <w:r>
        <w:rPr>
          <w:rFonts w:ascii="Verdana" w:hAnsi="Verdana"/>
          <w:color w:val="000000" w:themeColor="text1"/>
          <w:sz w:val="24"/>
          <w:szCs w:val="24"/>
        </w:rPr>
        <w:t>section.</w:t>
      </w:r>
    </w:p>
    <w:p w14:paraId="50C8B38A" w14:textId="443CA118" w:rsidR="0051263C" w:rsidRDefault="0051263C" w:rsidP="0051263C">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 xml:space="preserve">Next, click on the </w:t>
      </w:r>
      <w:r>
        <w:rPr>
          <w:rFonts w:ascii="Verdana" w:hAnsi="Verdana"/>
          <w:b/>
          <w:bCs/>
          <w:color w:val="000000" w:themeColor="text1"/>
          <w:sz w:val="24"/>
          <w:szCs w:val="24"/>
        </w:rPr>
        <w:t>Select Template</w:t>
      </w:r>
      <w:r w:rsidR="00FC51AF">
        <w:rPr>
          <w:rFonts w:ascii="Verdana" w:hAnsi="Verdana"/>
          <w:b/>
          <w:bCs/>
          <w:color w:val="000000" w:themeColor="text1"/>
          <w:sz w:val="24"/>
          <w:szCs w:val="24"/>
        </w:rPr>
        <w:t xml:space="preserve"> </w:t>
      </w:r>
      <w:r w:rsidR="00FC51AF">
        <w:rPr>
          <w:rFonts w:ascii="Verdana" w:hAnsi="Verdana"/>
          <w:color w:val="000000" w:themeColor="text1"/>
          <w:sz w:val="24"/>
          <w:szCs w:val="24"/>
        </w:rPr>
        <w:t xml:space="preserve">dropdown menu and select your wanted email template, or select </w:t>
      </w:r>
      <w:r w:rsidR="00FC51AF">
        <w:rPr>
          <w:rFonts w:ascii="Verdana" w:hAnsi="Verdana"/>
          <w:b/>
          <w:bCs/>
          <w:color w:val="000000" w:themeColor="text1"/>
          <w:sz w:val="24"/>
          <w:szCs w:val="24"/>
        </w:rPr>
        <w:t xml:space="preserve">-- Create New Template -- </w:t>
      </w:r>
      <w:r w:rsidR="00FC51AF">
        <w:rPr>
          <w:rFonts w:ascii="Verdana" w:hAnsi="Verdana"/>
          <w:color w:val="000000" w:themeColor="text1"/>
          <w:sz w:val="24"/>
          <w:szCs w:val="24"/>
        </w:rPr>
        <w:t xml:space="preserve">if you wish to create and save a new template. If selecting </w:t>
      </w:r>
      <w:r w:rsidR="00FC51AF">
        <w:rPr>
          <w:rFonts w:ascii="Verdana" w:hAnsi="Verdana"/>
          <w:b/>
          <w:bCs/>
          <w:color w:val="000000" w:themeColor="text1"/>
          <w:sz w:val="24"/>
          <w:szCs w:val="24"/>
        </w:rPr>
        <w:t>-- Create New Template --</w:t>
      </w:r>
      <w:r w:rsidR="00FC51AF">
        <w:rPr>
          <w:rFonts w:ascii="Verdana" w:hAnsi="Verdana"/>
          <w:color w:val="000000" w:themeColor="text1"/>
          <w:sz w:val="24"/>
          <w:szCs w:val="24"/>
        </w:rPr>
        <w:t>:</w:t>
      </w:r>
    </w:p>
    <w:p w14:paraId="53AD9315" w14:textId="174A524D"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subject of the email in the white text box below </w:t>
      </w:r>
      <w:r>
        <w:rPr>
          <w:rFonts w:ascii="Verdana" w:hAnsi="Verdana"/>
          <w:b/>
          <w:bCs/>
          <w:color w:val="000000" w:themeColor="text1"/>
          <w:sz w:val="24"/>
          <w:szCs w:val="24"/>
        </w:rPr>
        <w:t>Subject:.</w:t>
      </w:r>
    </w:p>
    <w:p w14:paraId="65DB218A" w14:textId="4ED18547" w:rsidR="00FC51AF" w:rsidRP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Write the body of the email in the white text box below </w:t>
      </w:r>
      <w:r>
        <w:rPr>
          <w:rFonts w:ascii="Verdana" w:hAnsi="Verdana"/>
          <w:b/>
          <w:bCs/>
          <w:color w:val="000000" w:themeColor="text1"/>
          <w:sz w:val="24"/>
          <w:szCs w:val="24"/>
        </w:rPr>
        <w:t>Email Body:.</w:t>
      </w:r>
    </w:p>
    <w:p w14:paraId="3CC864B2" w14:textId="21253506" w:rsidR="00FC51AF" w:rsidRDefault="00FC51AF" w:rsidP="00FC51AF">
      <w:pPr>
        <w:pStyle w:val="ListParagraph"/>
        <w:numPr>
          <w:ilvl w:val="1"/>
          <w:numId w:val="15"/>
        </w:numPr>
        <w:rPr>
          <w:rFonts w:ascii="Verdana" w:hAnsi="Verdana"/>
          <w:color w:val="000000" w:themeColor="text1"/>
          <w:sz w:val="24"/>
          <w:szCs w:val="24"/>
        </w:rPr>
      </w:pPr>
      <w:r>
        <w:rPr>
          <w:rFonts w:ascii="Verdana" w:hAnsi="Verdana"/>
          <w:color w:val="000000" w:themeColor="text1"/>
          <w:sz w:val="24"/>
          <w:szCs w:val="24"/>
        </w:rPr>
        <w:t xml:space="preserve">Once both text boxes have been completed, click the blue </w:t>
      </w:r>
      <w:r>
        <w:rPr>
          <w:rFonts w:ascii="Verdana" w:hAnsi="Verdana"/>
          <w:b/>
          <w:bCs/>
          <w:color w:val="000000" w:themeColor="text1"/>
          <w:sz w:val="24"/>
          <w:szCs w:val="24"/>
        </w:rPr>
        <w:t>Save as Template</w:t>
      </w:r>
      <w:r>
        <w:rPr>
          <w:rFonts w:ascii="Verdana" w:hAnsi="Verdana"/>
          <w:color w:val="000000" w:themeColor="text1"/>
          <w:sz w:val="24"/>
          <w:szCs w:val="24"/>
        </w:rPr>
        <w:t xml:space="preserve"> button to save the paired subject and email body to the database for later use</w:t>
      </w:r>
      <w:r w:rsidR="000C582E">
        <w:rPr>
          <w:rFonts w:ascii="Verdana" w:hAnsi="Verdana"/>
          <w:color w:val="000000" w:themeColor="text1"/>
          <w:sz w:val="24"/>
          <w:szCs w:val="24"/>
        </w:rPr>
        <w:t>.</w:t>
      </w:r>
    </w:p>
    <w:p w14:paraId="00490C7F" w14:textId="317014E5" w:rsidR="000C582E" w:rsidRDefault="000C582E" w:rsidP="000C582E">
      <w:pPr>
        <w:pStyle w:val="ListParagraph"/>
        <w:numPr>
          <w:ilvl w:val="0"/>
          <w:numId w:val="15"/>
        </w:numPr>
        <w:rPr>
          <w:rFonts w:ascii="Verdana" w:hAnsi="Verdana"/>
          <w:color w:val="000000" w:themeColor="text1"/>
          <w:sz w:val="24"/>
          <w:szCs w:val="24"/>
        </w:rPr>
      </w:pPr>
      <w:r>
        <w:rPr>
          <w:rFonts w:ascii="Verdana" w:hAnsi="Verdana"/>
          <w:color w:val="000000" w:themeColor="text1"/>
          <w:sz w:val="24"/>
          <w:szCs w:val="24"/>
        </w:rPr>
        <w:t>After choosing your template, you have three options</w:t>
      </w:r>
    </w:p>
    <w:p w14:paraId="3A104528" w14:textId="2A79C184"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Save to Record(s)</w:t>
      </w:r>
      <w:r>
        <w:rPr>
          <w:rFonts w:ascii="Verdana" w:hAnsi="Verdana"/>
          <w:color w:val="000000" w:themeColor="text1"/>
          <w:sz w:val="24"/>
          <w:szCs w:val="24"/>
        </w:rPr>
        <w:t xml:space="preserve">: </w:t>
      </w:r>
      <w:commentRangeStart w:id="9"/>
      <w:commentRangeStart w:id="10"/>
      <w:r>
        <w:rPr>
          <w:rFonts w:ascii="Verdana" w:hAnsi="Verdana"/>
          <w:color w:val="000000" w:themeColor="text1"/>
          <w:sz w:val="24"/>
          <w:szCs w:val="24"/>
        </w:rPr>
        <w:t>Saves email information.</w:t>
      </w:r>
      <w:commentRangeEnd w:id="9"/>
      <w:r>
        <w:rPr>
          <w:rStyle w:val="CommentReference"/>
        </w:rPr>
        <w:commentReference w:id="9"/>
      </w:r>
      <w:commentRangeEnd w:id="10"/>
      <w:r w:rsidR="001E779E">
        <w:rPr>
          <w:rStyle w:val="CommentReference"/>
        </w:rPr>
        <w:commentReference w:id="10"/>
      </w:r>
    </w:p>
    <w:p w14:paraId="14823E92" w14:textId="6BCC9978" w:rsid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Send Email</w:t>
      </w:r>
      <w:r>
        <w:rPr>
          <w:rFonts w:ascii="Verdana" w:hAnsi="Verdana"/>
          <w:color w:val="000000" w:themeColor="text1"/>
          <w:sz w:val="24"/>
          <w:szCs w:val="24"/>
        </w:rPr>
        <w:t>: Sends email to all selected students.</w:t>
      </w:r>
    </w:p>
    <w:p w14:paraId="4B87B567" w14:textId="4241D1DD" w:rsidR="000C582E" w:rsidRPr="000C582E" w:rsidRDefault="000C582E" w:rsidP="000C582E">
      <w:pPr>
        <w:pStyle w:val="ListParagraph"/>
        <w:numPr>
          <w:ilvl w:val="1"/>
          <w:numId w:val="15"/>
        </w:numPr>
        <w:rPr>
          <w:rFonts w:ascii="Verdana" w:hAnsi="Verdana"/>
          <w:color w:val="000000" w:themeColor="text1"/>
          <w:sz w:val="24"/>
          <w:szCs w:val="24"/>
        </w:rPr>
      </w:pPr>
      <w:r>
        <w:rPr>
          <w:rFonts w:ascii="Verdana" w:hAnsi="Verdana"/>
          <w:b/>
          <w:bCs/>
          <w:color w:val="000000" w:themeColor="text1"/>
          <w:sz w:val="24"/>
          <w:szCs w:val="24"/>
        </w:rPr>
        <w:t>Back to Search</w:t>
      </w:r>
      <w:r>
        <w:rPr>
          <w:rFonts w:ascii="Verdana" w:hAnsi="Verdana"/>
          <w:color w:val="000000" w:themeColor="text1"/>
          <w:sz w:val="24"/>
          <w:szCs w:val="24"/>
        </w:rPr>
        <w:t>: Allows user to return to the email search function.</w:t>
      </w:r>
    </w:p>
    <w:p w14:paraId="58B737FF" w14:textId="77777777" w:rsidR="000C582E" w:rsidRDefault="000C582E" w:rsidP="00A30E43">
      <w:pPr>
        <w:rPr>
          <w:rFonts w:ascii="Verdana" w:hAnsi="Verdana"/>
          <w:color w:val="000000" w:themeColor="text1"/>
          <w:sz w:val="24"/>
          <w:szCs w:val="24"/>
        </w:rPr>
      </w:pPr>
    </w:p>
    <w:p w14:paraId="5CF10760" w14:textId="721CDF80" w:rsidR="00A30E43" w:rsidRDefault="00A30E43" w:rsidP="00A30E43">
      <w:pPr>
        <w:rPr>
          <w:rFonts w:ascii="Verdana" w:hAnsi="Verdana"/>
          <w:color w:val="000000" w:themeColor="text1"/>
          <w:sz w:val="28"/>
          <w:szCs w:val="28"/>
        </w:rPr>
      </w:pPr>
      <w:r>
        <w:rPr>
          <w:rFonts w:ascii="Verdana" w:hAnsi="Verdana"/>
          <w:color w:val="000000" w:themeColor="text1"/>
          <w:sz w:val="28"/>
          <w:szCs w:val="28"/>
        </w:rPr>
        <w:lastRenderedPageBreak/>
        <w:t>Logout</w:t>
      </w:r>
    </w:p>
    <w:p w14:paraId="42BCCA05" w14:textId="3D48C04B" w:rsidR="00A30E43" w:rsidRDefault="00A30E43" w:rsidP="00A30E43">
      <w:pPr>
        <w:rPr>
          <w:rFonts w:ascii="Verdana" w:hAnsi="Verdana"/>
          <w:color w:val="000000" w:themeColor="text1"/>
          <w:sz w:val="24"/>
          <w:szCs w:val="24"/>
        </w:rPr>
      </w:pPr>
      <w:r w:rsidRPr="00A30E43">
        <w:rPr>
          <w:rFonts w:ascii="Verdana" w:hAnsi="Verdana"/>
          <w:noProof/>
          <w:color w:val="000000" w:themeColor="text1"/>
          <w:sz w:val="24"/>
          <w:szCs w:val="24"/>
        </w:rPr>
        <w:drawing>
          <wp:inline distT="0" distB="0" distL="0" distR="0" wp14:anchorId="2B05D909" wp14:editId="1A63F54E">
            <wp:extent cx="5429250" cy="752475"/>
            <wp:effectExtent l="0" t="0" r="0" b="9525"/>
            <wp:docPr id="90778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89150" name=""/>
                    <pic:cNvPicPr/>
                  </pic:nvPicPr>
                  <pic:blipFill>
                    <a:blip r:embed="rId40"/>
                    <a:stretch>
                      <a:fillRect/>
                    </a:stretch>
                  </pic:blipFill>
                  <pic:spPr>
                    <a:xfrm>
                      <a:off x="0" y="0"/>
                      <a:ext cx="5429250" cy="752475"/>
                    </a:xfrm>
                    <a:prstGeom prst="rect">
                      <a:avLst/>
                    </a:prstGeom>
                  </pic:spPr>
                </pic:pic>
              </a:graphicData>
            </a:graphic>
          </wp:inline>
        </w:drawing>
      </w:r>
    </w:p>
    <w:p w14:paraId="1362CD7F" w14:textId="507E5A9F" w:rsidR="00A30E43" w:rsidRDefault="00A30E43" w:rsidP="00A30E43">
      <w:pPr>
        <w:rPr>
          <w:rFonts w:ascii="Verdana" w:hAnsi="Verdana"/>
          <w:color w:val="000000" w:themeColor="text1"/>
          <w:sz w:val="24"/>
          <w:szCs w:val="24"/>
        </w:rPr>
      </w:pPr>
      <w:r>
        <w:rPr>
          <w:rFonts w:ascii="Verdana" w:hAnsi="Verdana"/>
          <w:color w:val="000000" w:themeColor="text1"/>
          <w:sz w:val="24"/>
          <w:szCs w:val="24"/>
        </w:rPr>
        <w:t xml:space="preserve">When the user is finished with their tasks within the database, clicking the </w:t>
      </w:r>
      <w:r>
        <w:rPr>
          <w:rFonts w:ascii="Verdana" w:hAnsi="Verdana"/>
          <w:b/>
          <w:bCs/>
          <w:color w:val="000000" w:themeColor="text1"/>
          <w:sz w:val="24"/>
          <w:szCs w:val="24"/>
        </w:rPr>
        <w:t>Logout</w:t>
      </w:r>
      <w:r>
        <w:rPr>
          <w:rFonts w:ascii="Verdana" w:hAnsi="Verdana"/>
          <w:color w:val="000000" w:themeColor="text1"/>
          <w:sz w:val="24"/>
          <w:szCs w:val="24"/>
        </w:rPr>
        <w:t xml:space="preserve"> text in the Navigation Bar will log out the user.</w:t>
      </w:r>
    </w:p>
    <w:p w14:paraId="65146462" w14:textId="77777777" w:rsidR="00C25443" w:rsidRDefault="00C25443" w:rsidP="00A30E43">
      <w:pPr>
        <w:rPr>
          <w:rFonts w:ascii="Verdana" w:hAnsi="Verdana"/>
          <w:color w:val="000000" w:themeColor="text1"/>
          <w:sz w:val="24"/>
          <w:szCs w:val="24"/>
        </w:rPr>
      </w:pPr>
    </w:p>
    <w:p w14:paraId="15307CD9" w14:textId="77777777" w:rsidR="00C25443" w:rsidRDefault="00C25443" w:rsidP="00A30E43">
      <w:pPr>
        <w:rPr>
          <w:rFonts w:ascii="Verdana" w:hAnsi="Verdana"/>
          <w:color w:val="000000" w:themeColor="text1"/>
          <w:sz w:val="24"/>
          <w:szCs w:val="24"/>
        </w:rPr>
      </w:pPr>
    </w:p>
    <w:p w14:paraId="278C8D2B" w14:textId="77777777" w:rsidR="00C25443" w:rsidRDefault="00C25443" w:rsidP="00A30E43">
      <w:pPr>
        <w:rPr>
          <w:rFonts w:ascii="Verdana" w:hAnsi="Verdana"/>
          <w:color w:val="000000" w:themeColor="text1"/>
          <w:sz w:val="24"/>
          <w:szCs w:val="24"/>
        </w:rPr>
      </w:pPr>
    </w:p>
    <w:p w14:paraId="5171B18A" w14:textId="77777777" w:rsidR="00C25443" w:rsidRDefault="00C25443" w:rsidP="00A30E43">
      <w:pPr>
        <w:rPr>
          <w:rFonts w:ascii="Verdana" w:hAnsi="Verdana"/>
          <w:color w:val="000000" w:themeColor="text1"/>
          <w:sz w:val="24"/>
          <w:szCs w:val="24"/>
        </w:rPr>
      </w:pPr>
    </w:p>
    <w:p w14:paraId="615E05FF" w14:textId="77777777" w:rsidR="00C25443" w:rsidRDefault="00C25443" w:rsidP="00A30E43">
      <w:pPr>
        <w:rPr>
          <w:rFonts w:ascii="Verdana" w:hAnsi="Verdana"/>
          <w:color w:val="000000" w:themeColor="text1"/>
          <w:sz w:val="24"/>
          <w:szCs w:val="24"/>
        </w:rPr>
      </w:pPr>
    </w:p>
    <w:p w14:paraId="2D9F3CAB" w14:textId="77777777" w:rsidR="00C25443" w:rsidRDefault="00C25443" w:rsidP="00A30E43">
      <w:pPr>
        <w:rPr>
          <w:rFonts w:ascii="Verdana" w:hAnsi="Verdana"/>
          <w:color w:val="000000" w:themeColor="text1"/>
          <w:sz w:val="24"/>
          <w:szCs w:val="24"/>
        </w:rPr>
      </w:pPr>
    </w:p>
    <w:p w14:paraId="50D31E4D" w14:textId="77777777" w:rsidR="00C25443" w:rsidRDefault="00C25443" w:rsidP="00A30E43">
      <w:pPr>
        <w:rPr>
          <w:rFonts w:ascii="Verdana" w:hAnsi="Verdana"/>
          <w:color w:val="000000" w:themeColor="text1"/>
          <w:sz w:val="24"/>
          <w:szCs w:val="24"/>
        </w:rPr>
      </w:pPr>
    </w:p>
    <w:p w14:paraId="475A79F5" w14:textId="77777777" w:rsidR="00C25443" w:rsidRDefault="00C25443" w:rsidP="00A30E43">
      <w:pPr>
        <w:rPr>
          <w:rFonts w:ascii="Verdana" w:hAnsi="Verdana"/>
          <w:color w:val="000000" w:themeColor="text1"/>
          <w:sz w:val="24"/>
          <w:szCs w:val="24"/>
        </w:rPr>
      </w:pPr>
    </w:p>
    <w:p w14:paraId="709339A3" w14:textId="77777777" w:rsidR="00C25443" w:rsidRDefault="00C25443" w:rsidP="00A30E43">
      <w:pPr>
        <w:rPr>
          <w:rFonts w:ascii="Verdana" w:hAnsi="Verdana"/>
          <w:color w:val="000000" w:themeColor="text1"/>
          <w:sz w:val="24"/>
          <w:szCs w:val="24"/>
        </w:rPr>
      </w:pPr>
    </w:p>
    <w:p w14:paraId="202BC4A8" w14:textId="77777777" w:rsidR="00C25443" w:rsidRDefault="00C25443" w:rsidP="00A30E43">
      <w:pPr>
        <w:rPr>
          <w:rFonts w:ascii="Verdana" w:hAnsi="Verdana"/>
          <w:color w:val="000000" w:themeColor="text1"/>
          <w:sz w:val="24"/>
          <w:szCs w:val="24"/>
        </w:rPr>
      </w:pPr>
    </w:p>
    <w:p w14:paraId="6805106F" w14:textId="77777777" w:rsidR="00C25443" w:rsidRDefault="00C25443" w:rsidP="00A30E43">
      <w:pPr>
        <w:rPr>
          <w:rFonts w:ascii="Verdana" w:hAnsi="Verdana"/>
          <w:color w:val="000000" w:themeColor="text1"/>
          <w:sz w:val="24"/>
          <w:szCs w:val="24"/>
        </w:rPr>
      </w:pPr>
    </w:p>
    <w:p w14:paraId="33DFD509" w14:textId="77777777" w:rsidR="00C25443" w:rsidRDefault="00C25443" w:rsidP="00A30E43">
      <w:pPr>
        <w:rPr>
          <w:rFonts w:ascii="Verdana" w:hAnsi="Verdana"/>
          <w:color w:val="000000" w:themeColor="text1"/>
          <w:sz w:val="24"/>
          <w:szCs w:val="24"/>
        </w:rPr>
      </w:pPr>
    </w:p>
    <w:p w14:paraId="6E7202DF" w14:textId="77777777" w:rsidR="00C25443" w:rsidRDefault="00C25443" w:rsidP="00A30E43">
      <w:pPr>
        <w:rPr>
          <w:rFonts w:ascii="Verdana" w:hAnsi="Verdana"/>
          <w:color w:val="000000" w:themeColor="text1"/>
          <w:sz w:val="24"/>
          <w:szCs w:val="24"/>
        </w:rPr>
      </w:pPr>
    </w:p>
    <w:p w14:paraId="3C9885C5" w14:textId="77777777" w:rsidR="00C25443" w:rsidRDefault="00C25443" w:rsidP="00A30E43">
      <w:pPr>
        <w:rPr>
          <w:rFonts w:ascii="Verdana" w:hAnsi="Verdana"/>
          <w:color w:val="000000" w:themeColor="text1"/>
          <w:sz w:val="24"/>
          <w:szCs w:val="24"/>
        </w:rPr>
      </w:pPr>
    </w:p>
    <w:p w14:paraId="2B81037B" w14:textId="77777777" w:rsidR="00C25443" w:rsidRDefault="00C25443" w:rsidP="00A30E43">
      <w:pPr>
        <w:rPr>
          <w:rFonts w:ascii="Verdana" w:hAnsi="Verdana"/>
          <w:color w:val="000000" w:themeColor="text1"/>
          <w:sz w:val="24"/>
          <w:szCs w:val="24"/>
        </w:rPr>
      </w:pPr>
    </w:p>
    <w:p w14:paraId="3E90CAC6" w14:textId="77777777" w:rsidR="00C25443" w:rsidRDefault="00C25443" w:rsidP="00A30E43">
      <w:pPr>
        <w:rPr>
          <w:rFonts w:ascii="Verdana" w:hAnsi="Verdana"/>
          <w:color w:val="000000" w:themeColor="text1"/>
          <w:sz w:val="24"/>
          <w:szCs w:val="24"/>
        </w:rPr>
      </w:pPr>
    </w:p>
    <w:p w14:paraId="052556FE" w14:textId="77777777" w:rsidR="00C25443" w:rsidRDefault="00C25443" w:rsidP="00A30E43">
      <w:pPr>
        <w:rPr>
          <w:rFonts w:ascii="Verdana" w:hAnsi="Verdana"/>
          <w:color w:val="000000" w:themeColor="text1"/>
          <w:sz w:val="24"/>
          <w:szCs w:val="24"/>
        </w:rPr>
      </w:pPr>
    </w:p>
    <w:p w14:paraId="484CEC17" w14:textId="77777777" w:rsidR="00C25443" w:rsidRDefault="00C25443" w:rsidP="00A30E43">
      <w:pPr>
        <w:rPr>
          <w:rFonts w:ascii="Verdana" w:hAnsi="Verdana"/>
          <w:color w:val="000000" w:themeColor="text1"/>
          <w:sz w:val="24"/>
          <w:szCs w:val="24"/>
        </w:rPr>
      </w:pPr>
    </w:p>
    <w:p w14:paraId="7BE0EF3E" w14:textId="77777777" w:rsidR="00C25443" w:rsidRDefault="00C25443" w:rsidP="00A30E43">
      <w:pPr>
        <w:rPr>
          <w:rFonts w:ascii="Verdana" w:hAnsi="Verdana"/>
          <w:color w:val="000000" w:themeColor="text1"/>
          <w:sz w:val="24"/>
          <w:szCs w:val="24"/>
        </w:rPr>
      </w:pPr>
    </w:p>
    <w:p w14:paraId="6307BFE0" w14:textId="77777777" w:rsidR="00C25443" w:rsidRDefault="00C25443" w:rsidP="00A30E43">
      <w:pPr>
        <w:rPr>
          <w:rFonts w:ascii="Verdana" w:hAnsi="Verdana"/>
          <w:color w:val="000000" w:themeColor="text1"/>
          <w:sz w:val="24"/>
          <w:szCs w:val="24"/>
        </w:rPr>
      </w:pPr>
    </w:p>
    <w:p w14:paraId="01ADF72C" w14:textId="567A0275" w:rsidR="00C25443" w:rsidRDefault="00C25443" w:rsidP="00A30E43">
      <w:pPr>
        <w:rPr>
          <w:rFonts w:ascii="Verdana" w:hAnsi="Verdana"/>
          <w:color w:val="000000" w:themeColor="text1"/>
          <w:sz w:val="24"/>
          <w:szCs w:val="24"/>
        </w:rPr>
      </w:pPr>
    </w:p>
    <w:p w14:paraId="38C5215A" w14:textId="77777777" w:rsidR="00ED6C13" w:rsidRPr="00ED6C13" w:rsidRDefault="00ED6C13" w:rsidP="00ED6C13">
      <w:pPr>
        <w:rPr>
          <w:rFonts w:ascii="Verdana" w:hAnsi="Verdana"/>
          <w:color w:val="000000" w:themeColor="text1"/>
          <w:sz w:val="28"/>
          <w:szCs w:val="28"/>
        </w:rPr>
      </w:pPr>
      <w:r w:rsidRPr="00ED6C13">
        <w:rPr>
          <w:rFonts w:ascii="Verdana" w:hAnsi="Verdana"/>
          <w:b/>
          <w:bCs/>
          <w:color w:val="000000" w:themeColor="text1"/>
          <w:sz w:val="28"/>
          <w:szCs w:val="28"/>
        </w:rPr>
        <w:lastRenderedPageBreak/>
        <w:t>User Acceptance Testing (UAT) - PennWest Military and Veteran Student Success Database</w:t>
      </w:r>
    </w:p>
    <w:p w14:paraId="7D9D3D6D"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Welcome to the User Acceptance Testing Process</w:t>
      </w:r>
    </w:p>
    <w:p w14:paraId="144A8698" w14:textId="509848A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 xml:space="preserve">This </w:t>
      </w:r>
      <w:r>
        <w:rPr>
          <w:rFonts w:ascii="Verdana" w:hAnsi="Verdana"/>
          <w:color w:val="000000" w:themeColor="text1"/>
          <w:sz w:val="24"/>
          <w:szCs w:val="24"/>
        </w:rPr>
        <w:t>part of the manual</w:t>
      </w:r>
      <w:r w:rsidRPr="00ED6C13">
        <w:rPr>
          <w:rFonts w:ascii="Verdana" w:hAnsi="Verdana"/>
          <w:color w:val="000000" w:themeColor="text1"/>
          <w:sz w:val="24"/>
          <w:szCs w:val="24"/>
        </w:rPr>
        <w:t xml:space="preserve"> outlines the User Acceptance Testing (UAT) procedures for the PennWest Military and Veteran Student Success Database. UAT </w:t>
      </w:r>
      <w:r>
        <w:rPr>
          <w:rFonts w:ascii="Verdana" w:hAnsi="Verdana"/>
          <w:color w:val="000000" w:themeColor="text1"/>
          <w:sz w:val="24"/>
          <w:szCs w:val="24"/>
        </w:rPr>
        <w:t xml:space="preserve">makes sure that </w:t>
      </w:r>
      <w:r w:rsidRPr="00ED6C13">
        <w:rPr>
          <w:rFonts w:ascii="Verdana" w:hAnsi="Verdana"/>
          <w:color w:val="000000" w:themeColor="text1"/>
          <w:sz w:val="24"/>
          <w:szCs w:val="24"/>
        </w:rPr>
        <w:t>features meet user</w:t>
      </w:r>
      <w:r>
        <w:rPr>
          <w:rFonts w:ascii="Verdana" w:hAnsi="Verdana"/>
          <w:color w:val="000000" w:themeColor="text1"/>
          <w:sz w:val="24"/>
          <w:szCs w:val="24"/>
        </w:rPr>
        <w:t>’s</w:t>
      </w:r>
      <w:r w:rsidRPr="00ED6C13">
        <w:rPr>
          <w:rFonts w:ascii="Verdana" w:hAnsi="Verdana"/>
          <w:color w:val="000000" w:themeColor="text1"/>
          <w:sz w:val="24"/>
          <w:szCs w:val="24"/>
        </w:rPr>
        <w:t xml:space="preserve"> requirements, function as </w:t>
      </w:r>
      <w:r>
        <w:rPr>
          <w:rFonts w:ascii="Verdana" w:hAnsi="Verdana"/>
          <w:color w:val="000000" w:themeColor="text1"/>
          <w:sz w:val="24"/>
          <w:szCs w:val="24"/>
        </w:rPr>
        <w:t xml:space="preserve">the developer </w:t>
      </w:r>
      <w:r w:rsidRPr="00ED6C13">
        <w:rPr>
          <w:rFonts w:ascii="Verdana" w:hAnsi="Verdana"/>
          <w:color w:val="000000" w:themeColor="text1"/>
          <w:sz w:val="24"/>
          <w:szCs w:val="24"/>
        </w:rPr>
        <w:t xml:space="preserve">intended, </w:t>
      </w:r>
      <w:r>
        <w:rPr>
          <w:rFonts w:ascii="Verdana" w:hAnsi="Verdana"/>
          <w:color w:val="000000" w:themeColor="text1"/>
          <w:sz w:val="24"/>
          <w:szCs w:val="24"/>
        </w:rPr>
        <w:t>and are intuitive to use</w:t>
      </w:r>
      <w:r w:rsidRPr="00ED6C13">
        <w:rPr>
          <w:rFonts w:ascii="Verdana" w:hAnsi="Verdana"/>
          <w:color w:val="000000" w:themeColor="text1"/>
          <w:sz w:val="24"/>
          <w:szCs w:val="24"/>
        </w:rPr>
        <w:t xml:space="preserve">. Users are </w:t>
      </w:r>
      <w:r w:rsidR="008F2C02">
        <w:rPr>
          <w:rFonts w:ascii="Verdana" w:hAnsi="Verdana"/>
          <w:color w:val="000000" w:themeColor="text1"/>
          <w:sz w:val="24"/>
          <w:szCs w:val="24"/>
        </w:rPr>
        <w:t>asked</w:t>
      </w:r>
      <w:r w:rsidRPr="00ED6C13">
        <w:rPr>
          <w:rFonts w:ascii="Verdana" w:hAnsi="Verdana"/>
          <w:color w:val="000000" w:themeColor="text1"/>
          <w:sz w:val="24"/>
          <w:szCs w:val="24"/>
        </w:rPr>
        <w:t xml:space="preserve"> to explore the </w:t>
      </w:r>
      <w:r>
        <w:rPr>
          <w:rFonts w:ascii="Verdana" w:hAnsi="Verdana"/>
          <w:color w:val="000000" w:themeColor="text1"/>
          <w:sz w:val="24"/>
          <w:szCs w:val="24"/>
        </w:rPr>
        <w:t>database and system</w:t>
      </w:r>
      <w:r w:rsidRPr="00ED6C13">
        <w:rPr>
          <w:rFonts w:ascii="Verdana" w:hAnsi="Verdana"/>
          <w:color w:val="000000" w:themeColor="text1"/>
          <w:sz w:val="24"/>
          <w:szCs w:val="24"/>
        </w:rPr>
        <w:t xml:space="preserve"> and complete each task</w:t>
      </w:r>
      <w:r>
        <w:rPr>
          <w:rFonts w:ascii="Verdana" w:hAnsi="Verdana"/>
          <w:color w:val="000000" w:themeColor="text1"/>
          <w:sz w:val="24"/>
          <w:szCs w:val="24"/>
        </w:rPr>
        <w:t xml:space="preserve"> as</w:t>
      </w:r>
      <w:r w:rsidRPr="00ED6C13">
        <w:rPr>
          <w:rFonts w:ascii="Verdana" w:hAnsi="Verdana"/>
          <w:color w:val="000000" w:themeColor="text1"/>
          <w:sz w:val="24"/>
          <w:szCs w:val="24"/>
        </w:rPr>
        <w:t xml:space="preserve"> thoroughly</w:t>
      </w:r>
      <w:r>
        <w:rPr>
          <w:rFonts w:ascii="Verdana" w:hAnsi="Verdana"/>
          <w:color w:val="000000" w:themeColor="text1"/>
          <w:sz w:val="24"/>
          <w:szCs w:val="24"/>
        </w:rPr>
        <w:t xml:space="preserve"> as possible</w:t>
      </w:r>
      <w:r w:rsidRPr="00ED6C13">
        <w:rPr>
          <w:rFonts w:ascii="Verdana" w:hAnsi="Verdana"/>
          <w:color w:val="000000" w:themeColor="text1"/>
          <w:sz w:val="24"/>
          <w:szCs w:val="24"/>
        </w:rPr>
        <w:t xml:space="preserve">, </w:t>
      </w:r>
      <w:r>
        <w:rPr>
          <w:rFonts w:ascii="Verdana" w:hAnsi="Verdana"/>
          <w:color w:val="000000" w:themeColor="text1"/>
          <w:sz w:val="24"/>
          <w:szCs w:val="24"/>
        </w:rPr>
        <w:t>making sure that any bugs are documented, and</w:t>
      </w:r>
      <w:r w:rsidR="008F2C02">
        <w:rPr>
          <w:rFonts w:ascii="Verdana" w:hAnsi="Verdana"/>
          <w:color w:val="000000" w:themeColor="text1"/>
          <w:sz w:val="24"/>
          <w:szCs w:val="24"/>
        </w:rPr>
        <w:t xml:space="preserve"> any suggestions written</w:t>
      </w:r>
      <w:r w:rsidRPr="00ED6C13">
        <w:rPr>
          <w:rFonts w:ascii="Verdana" w:hAnsi="Verdana"/>
          <w:color w:val="000000" w:themeColor="text1"/>
          <w:sz w:val="24"/>
          <w:szCs w:val="24"/>
        </w:rPr>
        <w:t>.</w:t>
      </w:r>
    </w:p>
    <w:p w14:paraId="0A1A42C6" w14:textId="31F07692"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The UAT should be conducted using a variety of devices (desktop, laptop, tablet) and browsers (Chrome, Edge, Firefox, Safari</w:t>
      </w:r>
      <w:r w:rsidR="008F2C02">
        <w:rPr>
          <w:rFonts w:ascii="Verdana" w:hAnsi="Verdana"/>
          <w:color w:val="000000" w:themeColor="text1"/>
          <w:sz w:val="24"/>
          <w:szCs w:val="24"/>
        </w:rPr>
        <w:t>, Opera, etc.</w:t>
      </w:r>
      <w:r w:rsidRPr="00ED6C13">
        <w:rPr>
          <w:rFonts w:ascii="Verdana" w:hAnsi="Verdana"/>
          <w:color w:val="000000" w:themeColor="text1"/>
          <w:sz w:val="24"/>
          <w:szCs w:val="24"/>
        </w:rPr>
        <w:t xml:space="preserve">). </w:t>
      </w:r>
    </w:p>
    <w:p w14:paraId="2C805955" w14:textId="08540DF8" w:rsidR="00ED6C13" w:rsidRDefault="00ED6C13" w:rsidP="00ED6C13">
      <w:pPr>
        <w:rPr>
          <w:rFonts w:ascii="Verdana" w:hAnsi="Verdana"/>
          <w:color w:val="000000" w:themeColor="text1"/>
          <w:sz w:val="24"/>
          <w:szCs w:val="24"/>
        </w:rPr>
      </w:pPr>
    </w:p>
    <w:p w14:paraId="2FC47845" w14:textId="77777777" w:rsidR="00ED6C13" w:rsidRDefault="00ED6C13" w:rsidP="00ED6C13">
      <w:pPr>
        <w:rPr>
          <w:rFonts w:ascii="Verdana" w:hAnsi="Verdana"/>
          <w:color w:val="000000" w:themeColor="text1"/>
          <w:sz w:val="24"/>
          <w:szCs w:val="24"/>
        </w:rPr>
      </w:pPr>
    </w:p>
    <w:p w14:paraId="77C772C5" w14:textId="77777777" w:rsidR="00ED6C13" w:rsidRDefault="00ED6C13" w:rsidP="00ED6C13">
      <w:pPr>
        <w:rPr>
          <w:rFonts w:ascii="Verdana" w:hAnsi="Verdana"/>
          <w:color w:val="000000" w:themeColor="text1"/>
          <w:sz w:val="24"/>
          <w:szCs w:val="24"/>
        </w:rPr>
      </w:pPr>
    </w:p>
    <w:p w14:paraId="23BDF77D" w14:textId="77777777" w:rsidR="00ED6C13" w:rsidRDefault="00ED6C13" w:rsidP="00ED6C13">
      <w:pPr>
        <w:rPr>
          <w:rFonts w:ascii="Verdana" w:hAnsi="Verdana"/>
          <w:color w:val="000000" w:themeColor="text1"/>
          <w:sz w:val="24"/>
          <w:szCs w:val="24"/>
        </w:rPr>
      </w:pPr>
    </w:p>
    <w:p w14:paraId="3ACE3FD9" w14:textId="77777777" w:rsidR="00ED6C13" w:rsidRDefault="00ED6C13" w:rsidP="00ED6C13">
      <w:pPr>
        <w:rPr>
          <w:rFonts w:ascii="Verdana" w:hAnsi="Verdana"/>
          <w:color w:val="000000" w:themeColor="text1"/>
          <w:sz w:val="24"/>
          <w:szCs w:val="24"/>
        </w:rPr>
      </w:pPr>
    </w:p>
    <w:p w14:paraId="29E27FD2" w14:textId="77777777" w:rsidR="00ED6C13" w:rsidRDefault="00ED6C13" w:rsidP="00ED6C13">
      <w:pPr>
        <w:rPr>
          <w:rFonts w:ascii="Verdana" w:hAnsi="Verdana"/>
          <w:color w:val="000000" w:themeColor="text1"/>
          <w:sz w:val="24"/>
          <w:szCs w:val="24"/>
        </w:rPr>
      </w:pPr>
    </w:p>
    <w:p w14:paraId="65B4956A" w14:textId="77777777" w:rsidR="00ED6C13" w:rsidRDefault="00ED6C13" w:rsidP="00ED6C13">
      <w:pPr>
        <w:rPr>
          <w:rFonts w:ascii="Verdana" w:hAnsi="Verdana"/>
          <w:color w:val="000000" w:themeColor="text1"/>
          <w:sz w:val="24"/>
          <w:szCs w:val="24"/>
        </w:rPr>
      </w:pPr>
    </w:p>
    <w:p w14:paraId="130B10AD" w14:textId="77777777" w:rsidR="00ED6C13" w:rsidRDefault="00ED6C13" w:rsidP="00ED6C13">
      <w:pPr>
        <w:rPr>
          <w:rFonts w:ascii="Verdana" w:hAnsi="Verdana"/>
          <w:color w:val="000000" w:themeColor="text1"/>
          <w:sz w:val="24"/>
          <w:szCs w:val="24"/>
        </w:rPr>
      </w:pPr>
    </w:p>
    <w:p w14:paraId="43246908" w14:textId="77777777" w:rsidR="00ED6C13" w:rsidRDefault="00ED6C13" w:rsidP="00ED6C13">
      <w:pPr>
        <w:rPr>
          <w:rFonts w:ascii="Verdana" w:hAnsi="Verdana"/>
          <w:color w:val="000000" w:themeColor="text1"/>
          <w:sz w:val="24"/>
          <w:szCs w:val="24"/>
        </w:rPr>
      </w:pPr>
    </w:p>
    <w:p w14:paraId="73559302" w14:textId="77777777" w:rsidR="00ED6C13" w:rsidRDefault="00ED6C13" w:rsidP="00ED6C13">
      <w:pPr>
        <w:rPr>
          <w:rFonts w:ascii="Verdana" w:hAnsi="Verdana"/>
          <w:color w:val="000000" w:themeColor="text1"/>
          <w:sz w:val="24"/>
          <w:szCs w:val="24"/>
        </w:rPr>
      </w:pPr>
    </w:p>
    <w:p w14:paraId="4D83AB8F" w14:textId="77777777" w:rsidR="00ED6C13" w:rsidRDefault="00ED6C13" w:rsidP="00ED6C13">
      <w:pPr>
        <w:rPr>
          <w:rFonts w:ascii="Verdana" w:hAnsi="Verdana"/>
          <w:color w:val="000000" w:themeColor="text1"/>
          <w:sz w:val="24"/>
          <w:szCs w:val="24"/>
        </w:rPr>
      </w:pPr>
    </w:p>
    <w:p w14:paraId="31FA59E1" w14:textId="77777777" w:rsidR="00ED6C13" w:rsidRDefault="00ED6C13" w:rsidP="00ED6C13">
      <w:pPr>
        <w:rPr>
          <w:rFonts w:ascii="Verdana" w:hAnsi="Verdana"/>
          <w:color w:val="000000" w:themeColor="text1"/>
          <w:sz w:val="24"/>
          <w:szCs w:val="24"/>
        </w:rPr>
      </w:pPr>
    </w:p>
    <w:p w14:paraId="58B99CE6" w14:textId="77777777" w:rsidR="00ED6C13" w:rsidRDefault="00ED6C13" w:rsidP="00ED6C13">
      <w:pPr>
        <w:rPr>
          <w:rFonts w:ascii="Verdana" w:hAnsi="Verdana"/>
          <w:color w:val="000000" w:themeColor="text1"/>
          <w:sz w:val="24"/>
          <w:szCs w:val="24"/>
        </w:rPr>
      </w:pPr>
    </w:p>
    <w:p w14:paraId="199B41F3" w14:textId="77777777" w:rsidR="00ED6C13" w:rsidRDefault="00ED6C13" w:rsidP="00ED6C13">
      <w:pPr>
        <w:rPr>
          <w:rFonts w:ascii="Verdana" w:hAnsi="Verdana"/>
          <w:color w:val="000000" w:themeColor="text1"/>
          <w:sz w:val="24"/>
          <w:szCs w:val="24"/>
        </w:rPr>
      </w:pPr>
    </w:p>
    <w:p w14:paraId="006E8190" w14:textId="77777777" w:rsidR="00ED6C13" w:rsidRDefault="00ED6C13" w:rsidP="00ED6C13">
      <w:pPr>
        <w:rPr>
          <w:rFonts w:ascii="Verdana" w:hAnsi="Verdana"/>
          <w:color w:val="000000" w:themeColor="text1"/>
          <w:sz w:val="24"/>
          <w:szCs w:val="24"/>
        </w:rPr>
      </w:pPr>
    </w:p>
    <w:p w14:paraId="39261FAD" w14:textId="77777777" w:rsidR="00ED6C13" w:rsidRDefault="00ED6C13" w:rsidP="00ED6C13">
      <w:pPr>
        <w:rPr>
          <w:rFonts w:ascii="Verdana" w:hAnsi="Verdana"/>
          <w:color w:val="000000" w:themeColor="text1"/>
          <w:sz w:val="24"/>
          <w:szCs w:val="24"/>
        </w:rPr>
      </w:pPr>
    </w:p>
    <w:p w14:paraId="14BA7E0A" w14:textId="77777777" w:rsidR="00ED6C13" w:rsidRDefault="00ED6C13" w:rsidP="00ED6C13">
      <w:pPr>
        <w:rPr>
          <w:rFonts w:ascii="Verdana" w:hAnsi="Verdana"/>
          <w:color w:val="000000" w:themeColor="text1"/>
          <w:sz w:val="24"/>
          <w:szCs w:val="24"/>
        </w:rPr>
      </w:pPr>
    </w:p>
    <w:p w14:paraId="52EFDC95" w14:textId="5CFA9888"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Tester Information</w:t>
      </w:r>
    </w:p>
    <w:tbl>
      <w:tblPr>
        <w:tblStyle w:val="TableGrid"/>
        <w:tblW w:w="0" w:type="auto"/>
        <w:tblLook w:val="04A0" w:firstRow="1" w:lastRow="0" w:firstColumn="1" w:lastColumn="0" w:noHBand="0" w:noVBand="1"/>
      </w:tblPr>
      <w:tblGrid>
        <w:gridCol w:w="4062"/>
        <w:gridCol w:w="4575"/>
      </w:tblGrid>
      <w:tr w:rsidR="00ED6C13" w:rsidRPr="00ED6C13" w14:paraId="33754D3C" w14:textId="77777777" w:rsidTr="00ED6C13">
        <w:tc>
          <w:tcPr>
            <w:tcW w:w="0" w:type="auto"/>
            <w:hideMark/>
          </w:tcPr>
          <w:p w14:paraId="56EE1DA3"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Field</w:t>
            </w:r>
          </w:p>
        </w:tc>
        <w:tc>
          <w:tcPr>
            <w:tcW w:w="0" w:type="auto"/>
            <w:hideMark/>
          </w:tcPr>
          <w:p w14:paraId="07F3EA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Input</w:t>
            </w:r>
          </w:p>
        </w:tc>
      </w:tr>
      <w:tr w:rsidR="00ED6C13" w:rsidRPr="00ED6C13" w14:paraId="2CFEEE04" w14:textId="77777777" w:rsidTr="00ED6C13">
        <w:tc>
          <w:tcPr>
            <w:tcW w:w="0" w:type="auto"/>
            <w:hideMark/>
          </w:tcPr>
          <w:p w14:paraId="3620D76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Name</w:t>
            </w:r>
          </w:p>
        </w:tc>
        <w:tc>
          <w:tcPr>
            <w:tcW w:w="0" w:type="auto"/>
            <w:hideMark/>
          </w:tcPr>
          <w:p w14:paraId="24F3834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8B2557D" w14:textId="77777777" w:rsidTr="00ED6C13">
        <w:tc>
          <w:tcPr>
            <w:tcW w:w="0" w:type="auto"/>
            <w:hideMark/>
          </w:tcPr>
          <w:p w14:paraId="4AFDD90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Date</w:t>
            </w:r>
          </w:p>
        </w:tc>
        <w:tc>
          <w:tcPr>
            <w:tcW w:w="0" w:type="auto"/>
            <w:hideMark/>
          </w:tcPr>
          <w:p w14:paraId="077BEFF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F0B4CBD" w14:textId="77777777" w:rsidTr="00ED6C13">
        <w:tc>
          <w:tcPr>
            <w:tcW w:w="0" w:type="auto"/>
            <w:hideMark/>
          </w:tcPr>
          <w:p w14:paraId="2C86661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Role (Admin/Staff/User)</w:t>
            </w:r>
          </w:p>
        </w:tc>
        <w:tc>
          <w:tcPr>
            <w:tcW w:w="0" w:type="auto"/>
            <w:hideMark/>
          </w:tcPr>
          <w:p w14:paraId="3B0662D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E5FA89" w14:textId="77777777" w:rsidTr="00ED6C13">
        <w:tc>
          <w:tcPr>
            <w:tcW w:w="0" w:type="auto"/>
            <w:hideMark/>
          </w:tcPr>
          <w:p w14:paraId="6F8BDF0D" w14:textId="3BD00B30"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Technical Experience</w:t>
            </w:r>
            <w:r w:rsidR="004F2832">
              <w:rPr>
                <w:rFonts w:ascii="Verdana" w:hAnsi="Verdana"/>
                <w:color w:val="000000" w:themeColor="text1"/>
                <w:sz w:val="24"/>
                <w:szCs w:val="24"/>
              </w:rPr>
              <w:t xml:space="preserve"> (highlight)</w:t>
            </w:r>
          </w:p>
        </w:tc>
        <w:tc>
          <w:tcPr>
            <w:tcW w:w="0" w:type="auto"/>
            <w:hideMark/>
          </w:tcPr>
          <w:p w14:paraId="63F8E13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Beginner / Intermediate / Advanced</w:t>
            </w:r>
          </w:p>
        </w:tc>
      </w:tr>
      <w:tr w:rsidR="00ED6C13" w:rsidRPr="00ED6C13" w14:paraId="338B8E8C" w14:textId="77777777" w:rsidTr="00ED6C13">
        <w:tc>
          <w:tcPr>
            <w:tcW w:w="0" w:type="auto"/>
            <w:hideMark/>
          </w:tcPr>
          <w:p w14:paraId="5AC9530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Device Used</w:t>
            </w:r>
          </w:p>
        </w:tc>
        <w:tc>
          <w:tcPr>
            <w:tcW w:w="0" w:type="auto"/>
            <w:hideMark/>
          </w:tcPr>
          <w:p w14:paraId="7882232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AEECE39" w14:textId="77777777" w:rsidTr="00ED6C13">
        <w:tc>
          <w:tcPr>
            <w:tcW w:w="0" w:type="auto"/>
            <w:hideMark/>
          </w:tcPr>
          <w:p w14:paraId="0BE8629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Operating System</w:t>
            </w:r>
          </w:p>
        </w:tc>
        <w:tc>
          <w:tcPr>
            <w:tcW w:w="0" w:type="auto"/>
            <w:hideMark/>
          </w:tcPr>
          <w:p w14:paraId="6D1BB4A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DAE60B6" w14:textId="77777777" w:rsidTr="00ED6C13">
        <w:tc>
          <w:tcPr>
            <w:tcW w:w="0" w:type="auto"/>
            <w:hideMark/>
          </w:tcPr>
          <w:p w14:paraId="166A534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Browser Used</w:t>
            </w:r>
          </w:p>
        </w:tc>
        <w:tc>
          <w:tcPr>
            <w:tcW w:w="0" w:type="auto"/>
            <w:hideMark/>
          </w:tcPr>
          <w:p w14:paraId="080973DB" w14:textId="77777777" w:rsidR="00ED6C13" w:rsidRPr="00ED6C13" w:rsidRDefault="00ED6C13" w:rsidP="00ED6C13">
            <w:pPr>
              <w:spacing w:after="160" w:line="259" w:lineRule="auto"/>
              <w:rPr>
                <w:rFonts w:ascii="Verdana" w:hAnsi="Verdana"/>
                <w:color w:val="000000" w:themeColor="text1"/>
                <w:sz w:val="24"/>
                <w:szCs w:val="24"/>
              </w:rPr>
            </w:pPr>
          </w:p>
        </w:tc>
      </w:tr>
    </w:tbl>
    <w:p w14:paraId="55C1233F" w14:textId="6A3B629A" w:rsidR="00ED6C13" w:rsidRDefault="00ED6C13" w:rsidP="00ED6C13">
      <w:pPr>
        <w:rPr>
          <w:rFonts w:ascii="Verdana" w:hAnsi="Verdana"/>
          <w:color w:val="000000" w:themeColor="text1"/>
          <w:sz w:val="24"/>
          <w:szCs w:val="24"/>
        </w:rPr>
      </w:pPr>
    </w:p>
    <w:p w14:paraId="2DFD920D" w14:textId="77777777" w:rsidR="00ED6C13" w:rsidRDefault="00ED6C13" w:rsidP="00ED6C13">
      <w:pPr>
        <w:rPr>
          <w:rFonts w:ascii="Verdana" w:hAnsi="Verdana"/>
          <w:color w:val="000000" w:themeColor="text1"/>
          <w:sz w:val="24"/>
          <w:szCs w:val="24"/>
        </w:rPr>
      </w:pPr>
    </w:p>
    <w:p w14:paraId="5D36E2D1" w14:textId="77777777" w:rsidR="00ED6C13" w:rsidRDefault="00ED6C13" w:rsidP="00ED6C13">
      <w:pPr>
        <w:rPr>
          <w:rFonts w:ascii="Verdana" w:hAnsi="Verdana"/>
          <w:color w:val="000000" w:themeColor="text1"/>
          <w:sz w:val="24"/>
          <w:szCs w:val="24"/>
        </w:rPr>
      </w:pPr>
    </w:p>
    <w:p w14:paraId="605D4A43" w14:textId="77777777" w:rsidR="00ED6C13" w:rsidRDefault="00ED6C13" w:rsidP="00ED6C13">
      <w:pPr>
        <w:rPr>
          <w:rFonts w:ascii="Verdana" w:hAnsi="Verdana"/>
          <w:color w:val="000000" w:themeColor="text1"/>
          <w:sz w:val="24"/>
          <w:szCs w:val="24"/>
        </w:rPr>
      </w:pPr>
    </w:p>
    <w:p w14:paraId="1BB26F9F" w14:textId="77777777" w:rsidR="00ED6C13" w:rsidRDefault="00ED6C13" w:rsidP="00ED6C13">
      <w:pPr>
        <w:rPr>
          <w:rFonts w:ascii="Verdana" w:hAnsi="Verdana"/>
          <w:color w:val="000000" w:themeColor="text1"/>
          <w:sz w:val="24"/>
          <w:szCs w:val="24"/>
        </w:rPr>
      </w:pPr>
    </w:p>
    <w:p w14:paraId="30629CF8" w14:textId="77777777" w:rsidR="00ED6C13" w:rsidRDefault="00ED6C13" w:rsidP="00ED6C13">
      <w:pPr>
        <w:rPr>
          <w:rFonts w:ascii="Verdana" w:hAnsi="Verdana"/>
          <w:color w:val="000000" w:themeColor="text1"/>
          <w:sz w:val="24"/>
          <w:szCs w:val="24"/>
        </w:rPr>
      </w:pPr>
    </w:p>
    <w:p w14:paraId="173277D4" w14:textId="77777777" w:rsidR="00ED6C13" w:rsidRDefault="00ED6C13" w:rsidP="00ED6C13">
      <w:pPr>
        <w:rPr>
          <w:rFonts w:ascii="Verdana" w:hAnsi="Verdana"/>
          <w:color w:val="000000" w:themeColor="text1"/>
          <w:sz w:val="24"/>
          <w:szCs w:val="24"/>
        </w:rPr>
      </w:pPr>
    </w:p>
    <w:p w14:paraId="551EBF9E" w14:textId="77777777" w:rsidR="00ED6C13" w:rsidRDefault="00ED6C13" w:rsidP="00ED6C13">
      <w:pPr>
        <w:rPr>
          <w:rFonts w:ascii="Verdana" w:hAnsi="Verdana"/>
          <w:color w:val="000000" w:themeColor="text1"/>
          <w:sz w:val="24"/>
          <w:szCs w:val="24"/>
        </w:rPr>
      </w:pPr>
    </w:p>
    <w:p w14:paraId="6E2FA4F3" w14:textId="77777777" w:rsidR="00ED6C13" w:rsidRDefault="00ED6C13" w:rsidP="00ED6C13">
      <w:pPr>
        <w:rPr>
          <w:rFonts w:ascii="Verdana" w:hAnsi="Verdana"/>
          <w:color w:val="000000" w:themeColor="text1"/>
          <w:sz w:val="24"/>
          <w:szCs w:val="24"/>
        </w:rPr>
      </w:pPr>
    </w:p>
    <w:p w14:paraId="594B3478" w14:textId="77777777" w:rsidR="00ED6C13" w:rsidRDefault="00ED6C13" w:rsidP="00ED6C13">
      <w:pPr>
        <w:rPr>
          <w:rFonts w:ascii="Verdana" w:hAnsi="Verdana"/>
          <w:color w:val="000000" w:themeColor="text1"/>
          <w:sz w:val="24"/>
          <w:szCs w:val="24"/>
        </w:rPr>
      </w:pPr>
    </w:p>
    <w:p w14:paraId="78BD2DB5" w14:textId="77777777" w:rsidR="00ED6C13" w:rsidRDefault="00ED6C13" w:rsidP="00ED6C13">
      <w:pPr>
        <w:rPr>
          <w:rFonts w:ascii="Verdana" w:hAnsi="Verdana"/>
          <w:color w:val="000000" w:themeColor="text1"/>
          <w:sz w:val="24"/>
          <w:szCs w:val="24"/>
        </w:rPr>
      </w:pPr>
    </w:p>
    <w:p w14:paraId="733AAD8D" w14:textId="77777777" w:rsidR="00ED6C13" w:rsidRDefault="00ED6C13" w:rsidP="00ED6C13">
      <w:pPr>
        <w:rPr>
          <w:rFonts w:ascii="Verdana" w:hAnsi="Verdana"/>
          <w:color w:val="000000" w:themeColor="text1"/>
          <w:sz w:val="24"/>
          <w:szCs w:val="24"/>
        </w:rPr>
      </w:pPr>
    </w:p>
    <w:p w14:paraId="60F84A2C" w14:textId="77777777" w:rsidR="00ED6C13" w:rsidRDefault="00ED6C13" w:rsidP="00ED6C13">
      <w:pPr>
        <w:rPr>
          <w:rFonts w:ascii="Verdana" w:hAnsi="Verdana"/>
          <w:color w:val="000000" w:themeColor="text1"/>
          <w:sz w:val="24"/>
          <w:szCs w:val="24"/>
        </w:rPr>
      </w:pPr>
    </w:p>
    <w:p w14:paraId="0078FF12" w14:textId="77777777" w:rsidR="00ED6C13" w:rsidRDefault="00ED6C13" w:rsidP="00ED6C13">
      <w:pPr>
        <w:rPr>
          <w:rFonts w:ascii="Verdana" w:hAnsi="Verdana"/>
          <w:color w:val="000000" w:themeColor="text1"/>
          <w:sz w:val="24"/>
          <w:szCs w:val="24"/>
        </w:rPr>
      </w:pPr>
    </w:p>
    <w:p w14:paraId="2E8AFEED" w14:textId="77777777" w:rsidR="00ED6C13" w:rsidRDefault="00ED6C13" w:rsidP="00ED6C13">
      <w:pPr>
        <w:rPr>
          <w:rFonts w:ascii="Verdana" w:hAnsi="Verdana"/>
          <w:color w:val="000000" w:themeColor="text1"/>
          <w:sz w:val="24"/>
          <w:szCs w:val="24"/>
        </w:rPr>
      </w:pPr>
    </w:p>
    <w:p w14:paraId="5437FFDC" w14:textId="77777777" w:rsidR="00ED6C13" w:rsidRDefault="00ED6C13" w:rsidP="00ED6C13">
      <w:pPr>
        <w:rPr>
          <w:rFonts w:ascii="Verdana" w:hAnsi="Verdana"/>
          <w:color w:val="000000" w:themeColor="text1"/>
          <w:sz w:val="24"/>
          <w:szCs w:val="24"/>
        </w:rPr>
      </w:pPr>
    </w:p>
    <w:p w14:paraId="7FFDEF49" w14:textId="77777777" w:rsidR="00ED6C13" w:rsidRDefault="00ED6C13" w:rsidP="00ED6C13">
      <w:pPr>
        <w:rPr>
          <w:rFonts w:ascii="Verdana" w:hAnsi="Verdana"/>
          <w:color w:val="000000" w:themeColor="text1"/>
          <w:sz w:val="24"/>
          <w:szCs w:val="24"/>
        </w:rPr>
      </w:pPr>
    </w:p>
    <w:p w14:paraId="4731FA44" w14:textId="77777777" w:rsidR="00ED6C13" w:rsidRPr="00ED6C13" w:rsidRDefault="00ED6C13" w:rsidP="00ED6C13">
      <w:pPr>
        <w:rPr>
          <w:rFonts w:ascii="Verdana" w:hAnsi="Verdana"/>
          <w:color w:val="000000" w:themeColor="text1"/>
          <w:sz w:val="24"/>
          <w:szCs w:val="24"/>
        </w:rPr>
      </w:pPr>
    </w:p>
    <w:p w14:paraId="6D720EE9"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1: LOGIN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1C7EC637" w14:textId="77777777" w:rsidTr="00ED6C13">
        <w:tc>
          <w:tcPr>
            <w:tcW w:w="0" w:type="auto"/>
            <w:hideMark/>
          </w:tcPr>
          <w:p w14:paraId="4BB2F77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2BCD06D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38B77A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87A724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0E6CDB5" w14:textId="77777777" w:rsidTr="00ED6C13">
        <w:tc>
          <w:tcPr>
            <w:tcW w:w="0" w:type="auto"/>
            <w:hideMark/>
          </w:tcPr>
          <w:p w14:paraId="4686FD3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page load quickly?</w:t>
            </w:r>
          </w:p>
        </w:tc>
        <w:tc>
          <w:tcPr>
            <w:tcW w:w="0" w:type="auto"/>
            <w:hideMark/>
          </w:tcPr>
          <w:p w14:paraId="43AC89D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30975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2A616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D4A018C" w14:textId="77777777" w:rsidTr="00ED6C13">
        <w:tc>
          <w:tcPr>
            <w:tcW w:w="0" w:type="auto"/>
            <w:hideMark/>
          </w:tcPr>
          <w:p w14:paraId="116E822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login form visible and fully loaded?</w:t>
            </w:r>
          </w:p>
        </w:tc>
        <w:tc>
          <w:tcPr>
            <w:tcW w:w="0" w:type="auto"/>
            <w:hideMark/>
          </w:tcPr>
          <w:p w14:paraId="5784E7F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C4C77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2562B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C7B15AD" w14:textId="77777777" w:rsidTr="00ED6C13">
        <w:tc>
          <w:tcPr>
            <w:tcW w:w="0" w:type="auto"/>
            <w:hideMark/>
          </w:tcPr>
          <w:p w14:paraId="6B2A084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Username field?</w:t>
            </w:r>
          </w:p>
        </w:tc>
        <w:tc>
          <w:tcPr>
            <w:tcW w:w="0" w:type="auto"/>
            <w:hideMark/>
          </w:tcPr>
          <w:p w14:paraId="468BD93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18FBF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86ABD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86EDB1A" w14:textId="77777777" w:rsidTr="00ED6C13">
        <w:tc>
          <w:tcPr>
            <w:tcW w:w="0" w:type="auto"/>
            <w:hideMark/>
          </w:tcPr>
          <w:p w14:paraId="68FB34A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text into the Password field?</w:t>
            </w:r>
          </w:p>
        </w:tc>
        <w:tc>
          <w:tcPr>
            <w:tcW w:w="0" w:type="auto"/>
            <w:hideMark/>
          </w:tcPr>
          <w:p w14:paraId="082014A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1C6368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C2667F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B4D85DC" w14:textId="77777777" w:rsidTr="00ED6C13">
        <w:tc>
          <w:tcPr>
            <w:tcW w:w="0" w:type="auto"/>
            <w:hideMark/>
          </w:tcPr>
          <w:p w14:paraId="3FD837A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login button respond when clicked?</w:t>
            </w:r>
          </w:p>
        </w:tc>
        <w:tc>
          <w:tcPr>
            <w:tcW w:w="0" w:type="auto"/>
            <w:hideMark/>
          </w:tcPr>
          <w:p w14:paraId="64DBFF3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6DBFE3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0B42DC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CFAEBF" w14:textId="77777777" w:rsidTr="00ED6C13">
        <w:tc>
          <w:tcPr>
            <w:tcW w:w="0" w:type="auto"/>
            <w:hideMark/>
          </w:tcPr>
          <w:p w14:paraId="28151CD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you redirected to the Home Page after login?</w:t>
            </w:r>
          </w:p>
        </w:tc>
        <w:tc>
          <w:tcPr>
            <w:tcW w:w="0" w:type="auto"/>
            <w:hideMark/>
          </w:tcPr>
          <w:p w14:paraId="4D004EB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FD921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EB816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7E0FC56" w14:textId="77777777" w:rsidTr="00ED6C13">
        <w:tc>
          <w:tcPr>
            <w:tcW w:w="0" w:type="auto"/>
            <w:hideMark/>
          </w:tcPr>
          <w:p w14:paraId="4A6FB1E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interface clear and intuitive?</w:t>
            </w:r>
          </w:p>
        </w:tc>
        <w:tc>
          <w:tcPr>
            <w:tcW w:w="0" w:type="auto"/>
            <w:hideMark/>
          </w:tcPr>
          <w:p w14:paraId="3A0991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C0FD7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6CA3F0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E98151C" w14:textId="77777777" w:rsidTr="00ED6C13">
        <w:tc>
          <w:tcPr>
            <w:tcW w:w="0" w:type="auto"/>
            <w:hideMark/>
          </w:tcPr>
          <w:p w14:paraId="4D3D2E55" w14:textId="4B20AC76" w:rsidR="00ED6C13" w:rsidRPr="00ED6C13" w:rsidRDefault="00D545B0"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When entering the incorrect credentials, did the login page reset?</w:t>
            </w:r>
          </w:p>
        </w:tc>
        <w:tc>
          <w:tcPr>
            <w:tcW w:w="0" w:type="auto"/>
            <w:hideMark/>
          </w:tcPr>
          <w:p w14:paraId="3F274A7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60C46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B389F" w14:textId="77777777" w:rsidR="00ED6C13" w:rsidRPr="00ED6C13" w:rsidRDefault="00ED6C13" w:rsidP="00ED6C13">
            <w:pPr>
              <w:spacing w:after="160" w:line="259" w:lineRule="auto"/>
              <w:rPr>
                <w:rFonts w:ascii="Verdana" w:hAnsi="Verdana"/>
                <w:color w:val="000000" w:themeColor="text1"/>
                <w:sz w:val="24"/>
                <w:szCs w:val="24"/>
              </w:rPr>
            </w:pPr>
          </w:p>
        </w:tc>
      </w:tr>
    </w:tbl>
    <w:p w14:paraId="6B6EBBD8" w14:textId="4B8C1476" w:rsidR="00ED6C13" w:rsidRDefault="00ED6C13" w:rsidP="00ED6C13">
      <w:pPr>
        <w:rPr>
          <w:rFonts w:ascii="Verdana" w:hAnsi="Verdana"/>
          <w:color w:val="000000" w:themeColor="text1"/>
          <w:sz w:val="24"/>
          <w:szCs w:val="24"/>
        </w:rPr>
      </w:pPr>
    </w:p>
    <w:p w14:paraId="25CD2651" w14:textId="77777777" w:rsidR="004F2832" w:rsidRDefault="004F2832" w:rsidP="00ED6C13">
      <w:pPr>
        <w:rPr>
          <w:rFonts w:ascii="Verdana" w:hAnsi="Verdana"/>
          <w:color w:val="000000" w:themeColor="text1"/>
          <w:sz w:val="24"/>
          <w:szCs w:val="24"/>
        </w:rPr>
      </w:pPr>
    </w:p>
    <w:p w14:paraId="208FDE4A" w14:textId="77777777" w:rsidR="004F2832" w:rsidRDefault="004F2832" w:rsidP="00ED6C13">
      <w:pPr>
        <w:rPr>
          <w:rFonts w:ascii="Verdana" w:hAnsi="Verdana"/>
          <w:color w:val="000000" w:themeColor="text1"/>
          <w:sz w:val="24"/>
          <w:szCs w:val="24"/>
        </w:rPr>
      </w:pPr>
    </w:p>
    <w:p w14:paraId="67F1C46C" w14:textId="77777777" w:rsidR="004F2832" w:rsidRDefault="004F2832" w:rsidP="00ED6C13">
      <w:pPr>
        <w:rPr>
          <w:rFonts w:ascii="Verdana" w:hAnsi="Verdana"/>
          <w:color w:val="000000" w:themeColor="text1"/>
          <w:sz w:val="24"/>
          <w:szCs w:val="24"/>
        </w:rPr>
      </w:pPr>
    </w:p>
    <w:p w14:paraId="1F77FA07" w14:textId="77777777" w:rsidR="004F2832" w:rsidRDefault="004F2832" w:rsidP="00ED6C13">
      <w:pPr>
        <w:rPr>
          <w:rFonts w:ascii="Verdana" w:hAnsi="Verdana"/>
          <w:color w:val="000000" w:themeColor="text1"/>
          <w:sz w:val="24"/>
          <w:szCs w:val="24"/>
        </w:rPr>
      </w:pPr>
    </w:p>
    <w:p w14:paraId="4962AF34" w14:textId="77777777" w:rsidR="004F2832" w:rsidRDefault="004F2832" w:rsidP="00ED6C13">
      <w:pPr>
        <w:rPr>
          <w:rFonts w:ascii="Verdana" w:hAnsi="Verdana"/>
          <w:color w:val="000000" w:themeColor="text1"/>
          <w:sz w:val="24"/>
          <w:szCs w:val="24"/>
        </w:rPr>
      </w:pPr>
    </w:p>
    <w:p w14:paraId="0B6FC0F7" w14:textId="77777777" w:rsidR="004F2832" w:rsidRDefault="004F2832" w:rsidP="00ED6C13">
      <w:pPr>
        <w:rPr>
          <w:rFonts w:ascii="Verdana" w:hAnsi="Verdana"/>
          <w:color w:val="000000" w:themeColor="text1"/>
          <w:sz w:val="24"/>
          <w:szCs w:val="24"/>
        </w:rPr>
      </w:pPr>
    </w:p>
    <w:p w14:paraId="184AA3C0" w14:textId="77777777" w:rsidR="004F2832" w:rsidRDefault="004F2832" w:rsidP="00ED6C13">
      <w:pPr>
        <w:rPr>
          <w:rFonts w:ascii="Verdana" w:hAnsi="Verdana"/>
          <w:color w:val="000000" w:themeColor="text1"/>
          <w:sz w:val="24"/>
          <w:szCs w:val="24"/>
        </w:rPr>
      </w:pPr>
    </w:p>
    <w:p w14:paraId="6A07DE82" w14:textId="77777777" w:rsidR="004F2832" w:rsidRDefault="004F2832" w:rsidP="00ED6C13">
      <w:pPr>
        <w:rPr>
          <w:rFonts w:ascii="Verdana" w:hAnsi="Verdana"/>
          <w:color w:val="000000" w:themeColor="text1"/>
          <w:sz w:val="24"/>
          <w:szCs w:val="24"/>
        </w:rPr>
      </w:pPr>
    </w:p>
    <w:p w14:paraId="77E39148" w14:textId="77777777" w:rsidR="004F2832" w:rsidRDefault="004F2832" w:rsidP="00ED6C13">
      <w:pPr>
        <w:rPr>
          <w:rFonts w:ascii="Verdana" w:hAnsi="Verdana"/>
          <w:color w:val="000000" w:themeColor="text1"/>
          <w:sz w:val="24"/>
          <w:szCs w:val="24"/>
        </w:rPr>
      </w:pPr>
    </w:p>
    <w:p w14:paraId="4C04E6B9" w14:textId="77777777" w:rsidR="004F2832" w:rsidRDefault="004F2832" w:rsidP="00ED6C13">
      <w:pPr>
        <w:rPr>
          <w:rFonts w:ascii="Verdana" w:hAnsi="Verdana"/>
          <w:color w:val="000000" w:themeColor="text1"/>
          <w:sz w:val="24"/>
          <w:szCs w:val="24"/>
        </w:rPr>
      </w:pPr>
    </w:p>
    <w:p w14:paraId="65D1A034" w14:textId="77777777" w:rsidR="004F2832" w:rsidRDefault="004F2832" w:rsidP="00ED6C13">
      <w:pPr>
        <w:rPr>
          <w:rFonts w:ascii="Verdana" w:hAnsi="Verdana"/>
          <w:color w:val="000000" w:themeColor="text1"/>
          <w:sz w:val="24"/>
          <w:szCs w:val="24"/>
        </w:rPr>
      </w:pPr>
    </w:p>
    <w:p w14:paraId="18607878" w14:textId="77777777" w:rsidR="004F2832" w:rsidRDefault="004F2832" w:rsidP="00ED6C13">
      <w:pPr>
        <w:rPr>
          <w:rFonts w:ascii="Verdana" w:hAnsi="Verdana"/>
          <w:color w:val="000000" w:themeColor="text1"/>
          <w:sz w:val="24"/>
          <w:szCs w:val="24"/>
        </w:rPr>
      </w:pPr>
    </w:p>
    <w:p w14:paraId="68098943" w14:textId="77777777" w:rsidR="004F2832" w:rsidRDefault="004F2832" w:rsidP="00ED6C13">
      <w:pPr>
        <w:rPr>
          <w:rFonts w:ascii="Verdana" w:hAnsi="Verdana"/>
          <w:color w:val="000000" w:themeColor="text1"/>
          <w:sz w:val="24"/>
          <w:szCs w:val="24"/>
        </w:rPr>
      </w:pPr>
    </w:p>
    <w:p w14:paraId="49231847" w14:textId="77777777" w:rsidR="004F2832" w:rsidRDefault="004F2832" w:rsidP="00ED6C13">
      <w:pPr>
        <w:rPr>
          <w:rFonts w:ascii="Verdana" w:hAnsi="Verdana"/>
          <w:color w:val="000000" w:themeColor="text1"/>
          <w:sz w:val="24"/>
          <w:szCs w:val="24"/>
        </w:rPr>
      </w:pPr>
    </w:p>
    <w:p w14:paraId="2EDCFE5E" w14:textId="77777777" w:rsidR="004F2832" w:rsidRPr="00ED6C13" w:rsidRDefault="004F2832" w:rsidP="00ED6C13">
      <w:pPr>
        <w:rPr>
          <w:rFonts w:ascii="Verdana" w:hAnsi="Verdana"/>
          <w:color w:val="000000" w:themeColor="text1"/>
          <w:sz w:val="24"/>
          <w:szCs w:val="24"/>
        </w:rPr>
      </w:pPr>
    </w:p>
    <w:p w14:paraId="12294429" w14:textId="580E082D"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2: HOME PAGE</w:t>
      </w:r>
      <w:r w:rsidR="00145FE3">
        <w:rPr>
          <w:rFonts w:ascii="Verdana" w:hAnsi="Verdana"/>
          <w:color w:val="000000" w:themeColor="text1"/>
          <w:sz w:val="28"/>
          <w:szCs w:val="28"/>
        </w:rPr>
        <w:t xml:space="preserve"> / </w:t>
      </w:r>
      <w:r w:rsidRPr="00ED6C13">
        <w:rPr>
          <w:rFonts w:ascii="Verdana" w:hAnsi="Verdana"/>
          <w:color w:val="000000" w:themeColor="text1"/>
          <w:sz w:val="28"/>
          <w:szCs w:val="28"/>
        </w:rPr>
        <w:t>NAVIGATION BAR</w:t>
      </w:r>
    </w:p>
    <w:tbl>
      <w:tblPr>
        <w:tblStyle w:val="TableGrid"/>
        <w:tblW w:w="0" w:type="auto"/>
        <w:tblLook w:val="04A0" w:firstRow="1" w:lastRow="0" w:firstColumn="1" w:lastColumn="0" w:noHBand="0" w:noVBand="1"/>
      </w:tblPr>
      <w:tblGrid>
        <w:gridCol w:w="6215"/>
        <w:gridCol w:w="695"/>
        <w:gridCol w:w="584"/>
        <w:gridCol w:w="1645"/>
      </w:tblGrid>
      <w:tr w:rsidR="00ED6C13" w:rsidRPr="00ED6C13" w14:paraId="0ECFFC20" w14:textId="77777777" w:rsidTr="004F2832">
        <w:tc>
          <w:tcPr>
            <w:tcW w:w="0" w:type="auto"/>
            <w:hideMark/>
          </w:tcPr>
          <w:p w14:paraId="5428819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0FFFCC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792563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4021441"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A9619F9" w14:textId="77777777" w:rsidTr="004F2832">
        <w:tc>
          <w:tcPr>
            <w:tcW w:w="0" w:type="auto"/>
            <w:hideMark/>
          </w:tcPr>
          <w:p w14:paraId="5C080A8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Home page load correctly after login?</w:t>
            </w:r>
          </w:p>
        </w:tc>
        <w:tc>
          <w:tcPr>
            <w:tcW w:w="0" w:type="auto"/>
            <w:hideMark/>
          </w:tcPr>
          <w:p w14:paraId="3B87B7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08A272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F0D417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D62CC91" w14:textId="77777777" w:rsidTr="004F2832">
        <w:tc>
          <w:tcPr>
            <w:tcW w:w="0" w:type="auto"/>
            <w:hideMark/>
          </w:tcPr>
          <w:p w14:paraId="5B6F3CD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contain all expected links?</w:t>
            </w:r>
          </w:p>
        </w:tc>
        <w:tc>
          <w:tcPr>
            <w:tcW w:w="0" w:type="auto"/>
            <w:hideMark/>
          </w:tcPr>
          <w:p w14:paraId="557D3C8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88B5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9A81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EF40118" w14:textId="77777777" w:rsidTr="004F2832">
        <w:tc>
          <w:tcPr>
            <w:tcW w:w="0" w:type="auto"/>
            <w:hideMark/>
          </w:tcPr>
          <w:p w14:paraId="324EBE7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clicking </w:t>
            </w:r>
            <w:proofErr w:type="gramStart"/>
            <w:r w:rsidRPr="00ED6C13">
              <w:rPr>
                <w:rFonts w:ascii="Verdana" w:hAnsi="Verdana"/>
                <w:color w:val="000000" w:themeColor="text1"/>
                <w:sz w:val="24"/>
                <w:szCs w:val="24"/>
              </w:rPr>
              <w:t>Home</w:t>
            </w:r>
            <w:proofErr w:type="gramEnd"/>
            <w:r w:rsidRPr="00ED6C13">
              <w:rPr>
                <w:rFonts w:ascii="Verdana" w:hAnsi="Verdana"/>
                <w:color w:val="000000" w:themeColor="text1"/>
                <w:sz w:val="24"/>
                <w:szCs w:val="24"/>
              </w:rPr>
              <w:t xml:space="preserve"> return you to the Home page?</w:t>
            </w:r>
          </w:p>
        </w:tc>
        <w:tc>
          <w:tcPr>
            <w:tcW w:w="0" w:type="auto"/>
            <w:hideMark/>
          </w:tcPr>
          <w:p w14:paraId="11ED319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39388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DC13E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1B7758E" w14:textId="77777777" w:rsidTr="004F2832">
        <w:tc>
          <w:tcPr>
            <w:tcW w:w="0" w:type="auto"/>
            <w:hideMark/>
          </w:tcPr>
          <w:p w14:paraId="51DAEB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navigation bar persist across all pages?</w:t>
            </w:r>
          </w:p>
        </w:tc>
        <w:tc>
          <w:tcPr>
            <w:tcW w:w="0" w:type="auto"/>
            <w:hideMark/>
          </w:tcPr>
          <w:p w14:paraId="569521D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24107E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DA1DD7" w14:textId="77777777" w:rsidR="00ED6C13" w:rsidRPr="00ED6C13" w:rsidRDefault="00ED6C13" w:rsidP="00ED6C13">
            <w:pPr>
              <w:spacing w:after="160" w:line="259" w:lineRule="auto"/>
              <w:rPr>
                <w:rFonts w:ascii="Verdana" w:hAnsi="Verdana"/>
                <w:color w:val="000000" w:themeColor="text1"/>
                <w:sz w:val="24"/>
                <w:szCs w:val="24"/>
              </w:rPr>
            </w:pPr>
          </w:p>
        </w:tc>
      </w:tr>
    </w:tbl>
    <w:p w14:paraId="5625A81E" w14:textId="77016C65" w:rsidR="00ED6C13" w:rsidRPr="00ED6C13" w:rsidRDefault="00ED6C13" w:rsidP="00ED6C13">
      <w:pPr>
        <w:rPr>
          <w:rFonts w:ascii="Verdana" w:hAnsi="Verdana"/>
          <w:color w:val="000000" w:themeColor="text1"/>
          <w:sz w:val="24"/>
          <w:szCs w:val="24"/>
        </w:rPr>
      </w:pPr>
    </w:p>
    <w:p w14:paraId="6A29F5D2" w14:textId="77777777" w:rsidR="004F2832" w:rsidRDefault="004F2832" w:rsidP="00ED6C13">
      <w:pPr>
        <w:rPr>
          <w:rFonts w:ascii="Verdana" w:hAnsi="Verdana"/>
          <w:color w:val="000000" w:themeColor="text1"/>
          <w:sz w:val="28"/>
          <w:szCs w:val="28"/>
        </w:rPr>
      </w:pPr>
    </w:p>
    <w:p w14:paraId="340C26E5" w14:textId="77777777" w:rsidR="004F2832" w:rsidRDefault="004F2832" w:rsidP="00ED6C13">
      <w:pPr>
        <w:rPr>
          <w:rFonts w:ascii="Verdana" w:hAnsi="Verdana"/>
          <w:color w:val="000000" w:themeColor="text1"/>
          <w:sz w:val="28"/>
          <w:szCs w:val="28"/>
        </w:rPr>
      </w:pPr>
    </w:p>
    <w:p w14:paraId="296FCD7F" w14:textId="77777777" w:rsidR="004F2832" w:rsidRDefault="004F2832" w:rsidP="00ED6C13">
      <w:pPr>
        <w:rPr>
          <w:rFonts w:ascii="Verdana" w:hAnsi="Verdana"/>
          <w:color w:val="000000" w:themeColor="text1"/>
          <w:sz w:val="28"/>
          <w:szCs w:val="28"/>
        </w:rPr>
      </w:pPr>
    </w:p>
    <w:p w14:paraId="349C1988" w14:textId="77777777" w:rsidR="004F2832" w:rsidRDefault="004F2832" w:rsidP="00ED6C13">
      <w:pPr>
        <w:rPr>
          <w:rFonts w:ascii="Verdana" w:hAnsi="Verdana"/>
          <w:color w:val="000000" w:themeColor="text1"/>
          <w:sz w:val="28"/>
          <w:szCs w:val="28"/>
        </w:rPr>
      </w:pPr>
    </w:p>
    <w:p w14:paraId="179C21D2" w14:textId="77777777" w:rsidR="004F2832" w:rsidRDefault="004F2832" w:rsidP="00ED6C13">
      <w:pPr>
        <w:rPr>
          <w:rFonts w:ascii="Verdana" w:hAnsi="Verdana"/>
          <w:color w:val="000000" w:themeColor="text1"/>
          <w:sz w:val="28"/>
          <w:szCs w:val="28"/>
        </w:rPr>
      </w:pPr>
    </w:p>
    <w:p w14:paraId="795C0CE7" w14:textId="77777777" w:rsidR="004F2832" w:rsidRDefault="004F2832" w:rsidP="00ED6C13">
      <w:pPr>
        <w:rPr>
          <w:rFonts w:ascii="Verdana" w:hAnsi="Verdana"/>
          <w:color w:val="000000" w:themeColor="text1"/>
          <w:sz w:val="28"/>
          <w:szCs w:val="28"/>
        </w:rPr>
      </w:pPr>
    </w:p>
    <w:p w14:paraId="3BDFAC72" w14:textId="77777777" w:rsidR="004F2832" w:rsidRDefault="004F2832" w:rsidP="00ED6C13">
      <w:pPr>
        <w:rPr>
          <w:rFonts w:ascii="Verdana" w:hAnsi="Verdana"/>
          <w:color w:val="000000" w:themeColor="text1"/>
          <w:sz w:val="28"/>
          <w:szCs w:val="28"/>
        </w:rPr>
      </w:pPr>
    </w:p>
    <w:p w14:paraId="5CC2E889" w14:textId="77777777" w:rsidR="004F2832" w:rsidRDefault="004F2832" w:rsidP="00ED6C13">
      <w:pPr>
        <w:rPr>
          <w:rFonts w:ascii="Verdana" w:hAnsi="Verdana"/>
          <w:color w:val="000000" w:themeColor="text1"/>
          <w:sz w:val="28"/>
          <w:szCs w:val="28"/>
        </w:rPr>
      </w:pPr>
    </w:p>
    <w:p w14:paraId="418C82B5" w14:textId="77777777" w:rsidR="004F2832" w:rsidRDefault="004F2832" w:rsidP="00ED6C13">
      <w:pPr>
        <w:rPr>
          <w:rFonts w:ascii="Verdana" w:hAnsi="Verdana"/>
          <w:color w:val="000000" w:themeColor="text1"/>
          <w:sz w:val="28"/>
          <w:szCs w:val="28"/>
        </w:rPr>
      </w:pPr>
    </w:p>
    <w:p w14:paraId="1A74EE2D" w14:textId="77777777" w:rsidR="004F2832" w:rsidRDefault="004F2832" w:rsidP="00ED6C13">
      <w:pPr>
        <w:rPr>
          <w:rFonts w:ascii="Verdana" w:hAnsi="Verdana"/>
          <w:color w:val="000000" w:themeColor="text1"/>
          <w:sz w:val="28"/>
          <w:szCs w:val="28"/>
        </w:rPr>
      </w:pPr>
    </w:p>
    <w:p w14:paraId="0116E95A" w14:textId="77777777" w:rsidR="004F2832" w:rsidRDefault="004F2832" w:rsidP="00ED6C13">
      <w:pPr>
        <w:rPr>
          <w:rFonts w:ascii="Verdana" w:hAnsi="Verdana"/>
          <w:color w:val="000000" w:themeColor="text1"/>
          <w:sz w:val="28"/>
          <w:szCs w:val="28"/>
        </w:rPr>
      </w:pPr>
    </w:p>
    <w:p w14:paraId="730C26E7" w14:textId="77777777" w:rsidR="004F2832" w:rsidRDefault="004F2832" w:rsidP="00ED6C13">
      <w:pPr>
        <w:rPr>
          <w:rFonts w:ascii="Verdana" w:hAnsi="Verdana"/>
          <w:color w:val="000000" w:themeColor="text1"/>
          <w:sz w:val="28"/>
          <w:szCs w:val="28"/>
        </w:rPr>
      </w:pPr>
    </w:p>
    <w:p w14:paraId="3466A7A1" w14:textId="77777777" w:rsidR="004F2832" w:rsidRDefault="004F2832" w:rsidP="00ED6C13">
      <w:pPr>
        <w:rPr>
          <w:rFonts w:ascii="Verdana" w:hAnsi="Verdana"/>
          <w:color w:val="000000" w:themeColor="text1"/>
          <w:sz w:val="28"/>
          <w:szCs w:val="28"/>
        </w:rPr>
      </w:pPr>
    </w:p>
    <w:p w14:paraId="79E78BF0" w14:textId="77777777" w:rsidR="004F2832" w:rsidRDefault="004F2832" w:rsidP="00ED6C13">
      <w:pPr>
        <w:rPr>
          <w:rFonts w:ascii="Verdana" w:hAnsi="Verdana"/>
          <w:color w:val="000000" w:themeColor="text1"/>
          <w:sz w:val="28"/>
          <w:szCs w:val="28"/>
        </w:rPr>
      </w:pPr>
    </w:p>
    <w:p w14:paraId="1B79A8D8" w14:textId="77777777" w:rsidR="004F2832" w:rsidRDefault="004F2832" w:rsidP="00ED6C13">
      <w:pPr>
        <w:rPr>
          <w:rFonts w:ascii="Verdana" w:hAnsi="Verdana"/>
          <w:color w:val="000000" w:themeColor="text1"/>
          <w:sz w:val="28"/>
          <w:szCs w:val="28"/>
        </w:rPr>
      </w:pPr>
    </w:p>
    <w:p w14:paraId="664FCE56" w14:textId="77777777" w:rsidR="004F2832" w:rsidRDefault="004F2832" w:rsidP="00ED6C13">
      <w:pPr>
        <w:rPr>
          <w:rFonts w:ascii="Verdana" w:hAnsi="Verdana"/>
          <w:color w:val="000000" w:themeColor="text1"/>
          <w:sz w:val="28"/>
          <w:szCs w:val="28"/>
        </w:rPr>
      </w:pPr>
    </w:p>
    <w:p w14:paraId="37CEB773" w14:textId="77777777" w:rsidR="004F2832" w:rsidRDefault="004F2832" w:rsidP="00ED6C13">
      <w:pPr>
        <w:rPr>
          <w:rFonts w:ascii="Verdana" w:hAnsi="Verdana"/>
          <w:color w:val="000000" w:themeColor="text1"/>
          <w:sz w:val="28"/>
          <w:szCs w:val="28"/>
        </w:rPr>
      </w:pPr>
    </w:p>
    <w:p w14:paraId="5F8B1DC1" w14:textId="77777777" w:rsidR="004F2832" w:rsidRDefault="004F2832" w:rsidP="00ED6C13">
      <w:pPr>
        <w:rPr>
          <w:rFonts w:ascii="Verdana" w:hAnsi="Verdana"/>
          <w:color w:val="000000" w:themeColor="text1"/>
          <w:sz w:val="28"/>
          <w:szCs w:val="28"/>
        </w:rPr>
      </w:pPr>
    </w:p>
    <w:p w14:paraId="7DAF7770" w14:textId="10607592"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3: SEARCH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8ED0D4" w14:textId="77777777" w:rsidTr="004F2832">
        <w:tc>
          <w:tcPr>
            <w:tcW w:w="0" w:type="auto"/>
            <w:hideMark/>
          </w:tcPr>
          <w:p w14:paraId="4F85FD25"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24D5F36"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4D4A949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133A6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727F0A80" w14:textId="77777777" w:rsidTr="004F2832">
        <w:tc>
          <w:tcPr>
            <w:tcW w:w="0" w:type="auto"/>
            <w:hideMark/>
          </w:tcPr>
          <w:p w14:paraId="02EE50E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search page easy to understand?</w:t>
            </w:r>
          </w:p>
        </w:tc>
        <w:tc>
          <w:tcPr>
            <w:tcW w:w="0" w:type="auto"/>
            <w:hideMark/>
          </w:tcPr>
          <w:p w14:paraId="0BA15E9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B6B00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38CFAD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269418D" w14:textId="77777777" w:rsidTr="004F2832">
        <w:tc>
          <w:tcPr>
            <w:tcW w:w="0" w:type="auto"/>
            <w:hideMark/>
          </w:tcPr>
          <w:p w14:paraId="0EC2C3E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radio buttons respond to clicks?</w:t>
            </w:r>
          </w:p>
        </w:tc>
        <w:tc>
          <w:tcPr>
            <w:tcW w:w="0" w:type="auto"/>
            <w:hideMark/>
          </w:tcPr>
          <w:p w14:paraId="60E1D12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22292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36A5C7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15FD77A" w14:textId="77777777" w:rsidTr="004F2832">
        <w:tc>
          <w:tcPr>
            <w:tcW w:w="0" w:type="auto"/>
            <w:hideMark/>
          </w:tcPr>
          <w:p w14:paraId="4B04AAA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Balance dropdown display all options?</w:t>
            </w:r>
          </w:p>
        </w:tc>
        <w:tc>
          <w:tcPr>
            <w:tcW w:w="0" w:type="auto"/>
            <w:hideMark/>
          </w:tcPr>
          <w:p w14:paraId="0D134F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DD363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74D01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3A3F010" w14:textId="77777777" w:rsidTr="004F2832">
        <w:tc>
          <w:tcPr>
            <w:tcW w:w="0" w:type="auto"/>
            <w:hideMark/>
          </w:tcPr>
          <w:p w14:paraId="44DA23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dropdown display all options?</w:t>
            </w:r>
          </w:p>
        </w:tc>
        <w:tc>
          <w:tcPr>
            <w:tcW w:w="0" w:type="auto"/>
            <w:hideMark/>
          </w:tcPr>
          <w:p w14:paraId="7FA34B0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681DB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EDA3159"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C19EA1C" w14:textId="77777777" w:rsidTr="004F2832">
        <w:tc>
          <w:tcPr>
            <w:tcW w:w="0" w:type="auto"/>
            <w:hideMark/>
          </w:tcPr>
          <w:p w14:paraId="433D494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input valid student name/ID values?</w:t>
            </w:r>
          </w:p>
        </w:tc>
        <w:tc>
          <w:tcPr>
            <w:tcW w:w="0" w:type="auto"/>
            <w:hideMark/>
          </w:tcPr>
          <w:p w14:paraId="21316D8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044B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9F7A0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773522" w14:textId="77777777" w:rsidTr="004F2832">
        <w:tc>
          <w:tcPr>
            <w:tcW w:w="0" w:type="auto"/>
            <w:hideMark/>
          </w:tcPr>
          <w:p w14:paraId="393734E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results displayed correctly after search?</w:t>
            </w:r>
          </w:p>
        </w:tc>
        <w:tc>
          <w:tcPr>
            <w:tcW w:w="0" w:type="auto"/>
            <w:hideMark/>
          </w:tcPr>
          <w:p w14:paraId="15F537C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B6A313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EF46A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6E8D62" w14:textId="77777777" w:rsidTr="004F2832">
        <w:tc>
          <w:tcPr>
            <w:tcW w:w="0" w:type="auto"/>
            <w:hideMark/>
          </w:tcPr>
          <w:p w14:paraId="613E54D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to View Student Record?</w:t>
            </w:r>
          </w:p>
        </w:tc>
        <w:tc>
          <w:tcPr>
            <w:tcW w:w="0" w:type="auto"/>
            <w:hideMark/>
          </w:tcPr>
          <w:p w14:paraId="2F49566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B84A4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A9E2E9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D3F0D0F" w14:textId="77777777" w:rsidTr="004F2832">
        <w:tc>
          <w:tcPr>
            <w:tcW w:w="0" w:type="auto"/>
            <w:hideMark/>
          </w:tcPr>
          <w:p w14:paraId="4932AE5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Email Student(s) open the correct page?</w:t>
            </w:r>
          </w:p>
        </w:tc>
        <w:tc>
          <w:tcPr>
            <w:tcW w:w="0" w:type="auto"/>
            <w:hideMark/>
          </w:tcPr>
          <w:p w14:paraId="3857DD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DD4C9E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7525978"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2BA58BD" w14:textId="77777777" w:rsidTr="004F2832">
        <w:tc>
          <w:tcPr>
            <w:tcW w:w="0" w:type="auto"/>
            <w:hideMark/>
          </w:tcPr>
          <w:p w14:paraId="76E4E8B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New Search clear the current search?</w:t>
            </w:r>
          </w:p>
        </w:tc>
        <w:tc>
          <w:tcPr>
            <w:tcW w:w="0" w:type="auto"/>
            <w:hideMark/>
          </w:tcPr>
          <w:p w14:paraId="46BFAC0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37B81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E9E8752" w14:textId="77777777" w:rsidR="00ED6C13" w:rsidRPr="00ED6C13" w:rsidRDefault="00ED6C13" w:rsidP="00ED6C13">
            <w:pPr>
              <w:spacing w:after="160" w:line="259" w:lineRule="auto"/>
              <w:rPr>
                <w:rFonts w:ascii="Verdana" w:hAnsi="Verdana"/>
                <w:color w:val="000000" w:themeColor="text1"/>
                <w:sz w:val="24"/>
                <w:szCs w:val="24"/>
              </w:rPr>
            </w:pPr>
          </w:p>
        </w:tc>
      </w:tr>
    </w:tbl>
    <w:p w14:paraId="51EB1F8E" w14:textId="73865553" w:rsidR="00ED6C13" w:rsidRDefault="00ED6C13" w:rsidP="00ED6C13">
      <w:pPr>
        <w:rPr>
          <w:rFonts w:ascii="Verdana" w:hAnsi="Verdana"/>
          <w:color w:val="000000" w:themeColor="text1"/>
          <w:sz w:val="24"/>
          <w:szCs w:val="24"/>
        </w:rPr>
      </w:pPr>
    </w:p>
    <w:p w14:paraId="021B90E2" w14:textId="77777777" w:rsidR="004F2832" w:rsidRDefault="004F2832" w:rsidP="00ED6C13">
      <w:pPr>
        <w:rPr>
          <w:rFonts w:ascii="Verdana" w:hAnsi="Verdana"/>
          <w:color w:val="000000" w:themeColor="text1"/>
          <w:sz w:val="24"/>
          <w:szCs w:val="24"/>
        </w:rPr>
      </w:pPr>
    </w:p>
    <w:p w14:paraId="57174A76" w14:textId="77777777" w:rsidR="004F2832" w:rsidRDefault="004F2832" w:rsidP="00ED6C13">
      <w:pPr>
        <w:rPr>
          <w:rFonts w:ascii="Verdana" w:hAnsi="Verdana"/>
          <w:color w:val="000000" w:themeColor="text1"/>
          <w:sz w:val="24"/>
          <w:szCs w:val="24"/>
        </w:rPr>
      </w:pPr>
    </w:p>
    <w:p w14:paraId="4A2047F9" w14:textId="77777777" w:rsidR="004F2832" w:rsidRDefault="004F2832" w:rsidP="00ED6C13">
      <w:pPr>
        <w:rPr>
          <w:rFonts w:ascii="Verdana" w:hAnsi="Verdana"/>
          <w:color w:val="000000" w:themeColor="text1"/>
          <w:sz w:val="24"/>
          <w:szCs w:val="24"/>
        </w:rPr>
      </w:pPr>
    </w:p>
    <w:p w14:paraId="6EB4FD43" w14:textId="77777777" w:rsidR="004F2832" w:rsidRDefault="004F2832" w:rsidP="00ED6C13">
      <w:pPr>
        <w:rPr>
          <w:rFonts w:ascii="Verdana" w:hAnsi="Verdana"/>
          <w:color w:val="000000" w:themeColor="text1"/>
          <w:sz w:val="24"/>
          <w:szCs w:val="24"/>
        </w:rPr>
      </w:pPr>
    </w:p>
    <w:p w14:paraId="2AA97B36" w14:textId="77777777" w:rsidR="004F2832" w:rsidRDefault="004F2832" w:rsidP="00ED6C13">
      <w:pPr>
        <w:rPr>
          <w:rFonts w:ascii="Verdana" w:hAnsi="Verdana"/>
          <w:color w:val="000000" w:themeColor="text1"/>
          <w:sz w:val="24"/>
          <w:szCs w:val="24"/>
        </w:rPr>
      </w:pPr>
    </w:p>
    <w:p w14:paraId="7010294E" w14:textId="77777777" w:rsidR="004F2832" w:rsidRDefault="004F2832" w:rsidP="00ED6C13">
      <w:pPr>
        <w:rPr>
          <w:rFonts w:ascii="Verdana" w:hAnsi="Verdana"/>
          <w:color w:val="000000" w:themeColor="text1"/>
          <w:sz w:val="24"/>
          <w:szCs w:val="24"/>
        </w:rPr>
      </w:pPr>
    </w:p>
    <w:p w14:paraId="1CA21E2A" w14:textId="77777777" w:rsidR="004F2832" w:rsidRDefault="004F2832" w:rsidP="00ED6C13">
      <w:pPr>
        <w:rPr>
          <w:rFonts w:ascii="Verdana" w:hAnsi="Verdana"/>
          <w:color w:val="000000" w:themeColor="text1"/>
          <w:sz w:val="24"/>
          <w:szCs w:val="24"/>
        </w:rPr>
      </w:pPr>
    </w:p>
    <w:p w14:paraId="5257D944" w14:textId="77777777" w:rsidR="004F2832" w:rsidRDefault="004F2832" w:rsidP="00ED6C13">
      <w:pPr>
        <w:rPr>
          <w:rFonts w:ascii="Verdana" w:hAnsi="Verdana"/>
          <w:color w:val="000000" w:themeColor="text1"/>
          <w:sz w:val="24"/>
          <w:szCs w:val="24"/>
        </w:rPr>
      </w:pPr>
    </w:p>
    <w:p w14:paraId="49DF6A00" w14:textId="77777777" w:rsidR="004F2832" w:rsidRDefault="004F2832" w:rsidP="00ED6C13">
      <w:pPr>
        <w:rPr>
          <w:rFonts w:ascii="Verdana" w:hAnsi="Verdana"/>
          <w:color w:val="000000" w:themeColor="text1"/>
          <w:sz w:val="24"/>
          <w:szCs w:val="24"/>
        </w:rPr>
      </w:pPr>
    </w:p>
    <w:p w14:paraId="5F4CB22E" w14:textId="77777777" w:rsidR="004F2832" w:rsidRDefault="004F2832" w:rsidP="00ED6C13">
      <w:pPr>
        <w:rPr>
          <w:rFonts w:ascii="Verdana" w:hAnsi="Verdana"/>
          <w:color w:val="000000" w:themeColor="text1"/>
          <w:sz w:val="24"/>
          <w:szCs w:val="24"/>
        </w:rPr>
      </w:pPr>
    </w:p>
    <w:p w14:paraId="2311F924" w14:textId="77777777" w:rsidR="004F2832" w:rsidRDefault="004F2832" w:rsidP="00ED6C13">
      <w:pPr>
        <w:rPr>
          <w:rFonts w:ascii="Verdana" w:hAnsi="Verdana"/>
          <w:color w:val="000000" w:themeColor="text1"/>
          <w:sz w:val="24"/>
          <w:szCs w:val="24"/>
        </w:rPr>
      </w:pPr>
    </w:p>
    <w:p w14:paraId="3AAE3347" w14:textId="77777777" w:rsidR="004F2832" w:rsidRDefault="004F2832" w:rsidP="00ED6C13">
      <w:pPr>
        <w:rPr>
          <w:rFonts w:ascii="Verdana" w:hAnsi="Verdana"/>
          <w:color w:val="000000" w:themeColor="text1"/>
          <w:sz w:val="24"/>
          <w:szCs w:val="24"/>
        </w:rPr>
      </w:pPr>
    </w:p>
    <w:p w14:paraId="28C8821F" w14:textId="77777777" w:rsidR="004F2832" w:rsidRDefault="004F2832" w:rsidP="00ED6C13">
      <w:pPr>
        <w:rPr>
          <w:rFonts w:ascii="Verdana" w:hAnsi="Verdana"/>
          <w:color w:val="000000" w:themeColor="text1"/>
          <w:sz w:val="24"/>
          <w:szCs w:val="24"/>
        </w:rPr>
      </w:pPr>
    </w:p>
    <w:p w14:paraId="144390E8" w14:textId="77777777" w:rsidR="004F2832" w:rsidRPr="00ED6C13" w:rsidRDefault="004F2832" w:rsidP="00ED6C13">
      <w:pPr>
        <w:rPr>
          <w:rFonts w:ascii="Verdana" w:hAnsi="Verdana"/>
          <w:color w:val="000000" w:themeColor="text1"/>
          <w:sz w:val="24"/>
          <w:szCs w:val="24"/>
        </w:rPr>
      </w:pPr>
    </w:p>
    <w:p w14:paraId="44265CB5" w14:textId="437B02BC"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4: VIEW</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w:t>
      </w:r>
      <w:r w:rsidR="00145FE3">
        <w:rPr>
          <w:rFonts w:ascii="Verdana" w:hAnsi="Verdana"/>
          <w:color w:val="000000" w:themeColor="text1"/>
          <w:sz w:val="28"/>
          <w:szCs w:val="28"/>
        </w:rPr>
        <w:t xml:space="preserve"> </w:t>
      </w:r>
      <w:r w:rsidRPr="00ED6C13">
        <w:rPr>
          <w:rFonts w:ascii="Verdana" w:hAnsi="Verdana"/>
          <w:color w:val="000000" w:themeColor="text1"/>
          <w:sz w:val="28"/>
          <w:szCs w:val="28"/>
        </w:rPr>
        <w:t>UPDATE STUDENT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4980E8C" w14:textId="77777777" w:rsidTr="004F2832">
        <w:tc>
          <w:tcPr>
            <w:tcW w:w="0" w:type="auto"/>
            <w:hideMark/>
          </w:tcPr>
          <w:p w14:paraId="0EBF689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601C44B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78514D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077D7FA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0E5DC365" w14:textId="77777777" w:rsidTr="004F2832">
        <w:tc>
          <w:tcPr>
            <w:tcW w:w="0" w:type="auto"/>
            <w:hideMark/>
          </w:tcPr>
          <w:p w14:paraId="087316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View Student page load correctly?</w:t>
            </w:r>
          </w:p>
        </w:tc>
        <w:tc>
          <w:tcPr>
            <w:tcW w:w="0" w:type="auto"/>
            <w:hideMark/>
          </w:tcPr>
          <w:p w14:paraId="42457A6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E762F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0AA4B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213518C" w14:textId="77777777" w:rsidTr="004F2832">
        <w:tc>
          <w:tcPr>
            <w:tcW w:w="0" w:type="auto"/>
            <w:hideMark/>
          </w:tcPr>
          <w:p w14:paraId="3E1DB50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Email Student option visible?</w:t>
            </w:r>
          </w:p>
        </w:tc>
        <w:tc>
          <w:tcPr>
            <w:tcW w:w="0" w:type="auto"/>
            <w:hideMark/>
          </w:tcPr>
          <w:p w14:paraId="14B6EEB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F0B12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4C91ABB"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73A1C60" w14:textId="77777777" w:rsidTr="004F2832">
        <w:tc>
          <w:tcPr>
            <w:tcW w:w="0" w:type="auto"/>
            <w:hideMark/>
          </w:tcPr>
          <w:p w14:paraId="7A2C4AF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Update Student button functional?</w:t>
            </w:r>
          </w:p>
        </w:tc>
        <w:tc>
          <w:tcPr>
            <w:tcW w:w="0" w:type="auto"/>
            <w:hideMark/>
          </w:tcPr>
          <w:p w14:paraId="1045B1A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BD940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E3F4F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E4F8B6" w14:textId="77777777" w:rsidTr="004F2832">
        <w:tc>
          <w:tcPr>
            <w:tcW w:w="0" w:type="auto"/>
            <w:hideMark/>
          </w:tcPr>
          <w:p w14:paraId="2B5F449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all fields pre-fill with correct data?</w:t>
            </w:r>
          </w:p>
        </w:tc>
        <w:tc>
          <w:tcPr>
            <w:tcW w:w="0" w:type="auto"/>
            <w:hideMark/>
          </w:tcPr>
          <w:p w14:paraId="00D7847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0280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5FF3D7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B451D93" w14:textId="77777777" w:rsidTr="004F2832">
        <w:tc>
          <w:tcPr>
            <w:tcW w:w="0" w:type="auto"/>
            <w:hideMark/>
          </w:tcPr>
          <w:p w14:paraId="6A261DB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be edited?</w:t>
            </w:r>
          </w:p>
        </w:tc>
        <w:tc>
          <w:tcPr>
            <w:tcW w:w="0" w:type="auto"/>
            <w:hideMark/>
          </w:tcPr>
          <w:p w14:paraId="534F70F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9AC978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3D146A"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80CFAF5" w14:textId="77777777" w:rsidTr="004F2832">
        <w:tc>
          <w:tcPr>
            <w:tcW w:w="0" w:type="auto"/>
            <w:hideMark/>
          </w:tcPr>
          <w:p w14:paraId="758C359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dropdowns (Benefit Type, Certification Status) function properly?</w:t>
            </w:r>
          </w:p>
        </w:tc>
        <w:tc>
          <w:tcPr>
            <w:tcW w:w="0" w:type="auto"/>
            <w:hideMark/>
          </w:tcPr>
          <w:p w14:paraId="1EEFD91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268F47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78602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1791F5D" w14:textId="77777777" w:rsidTr="004F2832">
        <w:tc>
          <w:tcPr>
            <w:tcW w:w="0" w:type="auto"/>
            <w:hideMark/>
          </w:tcPr>
          <w:p w14:paraId="75042D1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calendar input for Certification Date function correctly?</w:t>
            </w:r>
          </w:p>
        </w:tc>
        <w:tc>
          <w:tcPr>
            <w:tcW w:w="0" w:type="auto"/>
            <w:hideMark/>
          </w:tcPr>
          <w:p w14:paraId="3C43C6D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310CF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7CA28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1AED433" w14:textId="77777777" w:rsidTr="004F2832">
        <w:tc>
          <w:tcPr>
            <w:tcW w:w="0" w:type="auto"/>
            <w:hideMark/>
          </w:tcPr>
          <w:p w14:paraId="2EB50342"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the Update Student button </w:t>
            </w:r>
            <w:proofErr w:type="gramStart"/>
            <w:r w:rsidRPr="00ED6C13">
              <w:rPr>
                <w:rFonts w:ascii="Verdana" w:hAnsi="Verdana"/>
                <w:color w:val="000000" w:themeColor="text1"/>
                <w:sz w:val="24"/>
                <w:szCs w:val="24"/>
              </w:rPr>
              <w:t>save</w:t>
            </w:r>
            <w:proofErr w:type="gramEnd"/>
            <w:r w:rsidRPr="00ED6C13">
              <w:rPr>
                <w:rFonts w:ascii="Verdana" w:hAnsi="Verdana"/>
                <w:color w:val="000000" w:themeColor="text1"/>
                <w:sz w:val="24"/>
                <w:szCs w:val="24"/>
              </w:rPr>
              <w:t xml:space="preserve"> the data?</w:t>
            </w:r>
          </w:p>
        </w:tc>
        <w:tc>
          <w:tcPr>
            <w:tcW w:w="0" w:type="auto"/>
            <w:hideMark/>
          </w:tcPr>
          <w:p w14:paraId="714AD7F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4BE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305160"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066029E6" w14:textId="77777777" w:rsidTr="004F2832">
        <w:tc>
          <w:tcPr>
            <w:tcW w:w="0" w:type="auto"/>
            <w:hideMark/>
          </w:tcPr>
          <w:p w14:paraId="6B0F79F9"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confirmation of update shown?</w:t>
            </w:r>
          </w:p>
        </w:tc>
        <w:tc>
          <w:tcPr>
            <w:tcW w:w="0" w:type="auto"/>
            <w:hideMark/>
          </w:tcPr>
          <w:p w14:paraId="4BC7304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394FB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570E077" w14:textId="77777777" w:rsidR="00ED6C13" w:rsidRPr="00ED6C13" w:rsidRDefault="00ED6C13" w:rsidP="00ED6C13">
            <w:pPr>
              <w:spacing w:after="160" w:line="259" w:lineRule="auto"/>
              <w:rPr>
                <w:rFonts w:ascii="Verdana" w:hAnsi="Verdana"/>
                <w:color w:val="000000" w:themeColor="text1"/>
                <w:sz w:val="24"/>
                <w:szCs w:val="24"/>
              </w:rPr>
            </w:pPr>
          </w:p>
        </w:tc>
      </w:tr>
    </w:tbl>
    <w:p w14:paraId="323408FD" w14:textId="7F1AC654" w:rsidR="00ED6C13" w:rsidRPr="00ED6C13" w:rsidRDefault="00ED6C13" w:rsidP="00ED6C13">
      <w:pPr>
        <w:rPr>
          <w:rFonts w:ascii="Verdana" w:hAnsi="Verdana"/>
          <w:color w:val="000000" w:themeColor="text1"/>
          <w:sz w:val="24"/>
          <w:szCs w:val="24"/>
        </w:rPr>
      </w:pPr>
    </w:p>
    <w:p w14:paraId="561313CE" w14:textId="77777777" w:rsidR="004F2832" w:rsidRDefault="004F2832" w:rsidP="00ED6C13">
      <w:pPr>
        <w:rPr>
          <w:rFonts w:ascii="Verdana" w:hAnsi="Verdana"/>
          <w:color w:val="000000" w:themeColor="text1"/>
          <w:sz w:val="28"/>
          <w:szCs w:val="28"/>
        </w:rPr>
      </w:pPr>
    </w:p>
    <w:p w14:paraId="4D84CB17" w14:textId="77777777" w:rsidR="004F2832" w:rsidRDefault="004F2832" w:rsidP="00ED6C13">
      <w:pPr>
        <w:rPr>
          <w:rFonts w:ascii="Verdana" w:hAnsi="Verdana"/>
          <w:color w:val="000000" w:themeColor="text1"/>
          <w:sz w:val="28"/>
          <w:szCs w:val="28"/>
        </w:rPr>
      </w:pPr>
    </w:p>
    <w:p w14:paraId="370E52FA" w14:textId="77777777" w:rsidR="004F2832" w:rsidRDefault="004F2832" w:rsidP="00ED6C13">
      <w:pPr>
        <w:rPr>
          <w:rFonts w:ascii="Verdana" w:hAnsi="Verdana"/>
          <w:color w:val="000000" w:themeColor="text1"/>
          <w:sz w:val="28"/>
          <w:szCs w:val="28"/>
        </w:rPr>
      </w:pPr>
    </w:p>
    <w:p w14:paraId="6BCE3CD4" w14:textId="77777777" w:rsidR="004F2832" w:rsidRDefault="004F2832" w:rsidP="00ED6C13">
      <w:pPr>
        <w:rPr>
          <w:rFonts w:ascii="Verdana" w:hAnsi="Verdana"/>
          <w:color w:val="000000" w:themeColor="text1"/>
          <w:sz w:val="28"/>
          <w:szCs w:val="28"/>
        </w:rPr>
      </w:pPr>
    </w:p>
    <w:p w14:paraId="471B4DC5" w14:textId="77777777" w:rsidR="004F2832" w:rsidRDefault="004F2832" w:rsidP="00ED6C13">
      <w:pPr>
        <w:rPr>
          <w:rFonts w:ascii="Verdana" w:hAnsi="Verdana"/>
          <w:color w:val="000000" w:themeColor="text1"/>
          <w:sz w:val="28"/>
          <w:szCs w:val="28"/>
        </w:rPr>
      </w:pPr>
    </w:p>
    <w:p w14:paraId="30B2D8AC" w14:textId="77777777" w:rsidR="004F2832" w:rsidRDefault="004F2832" w:rsidP="00ED6C13">
      <w:pPr>
        <w:rPr>
          <w:rFonts w:ascii="Verdana" w:hAnsi="Verdana"/>
          <w:color w:val="000000" w:themeColor="text1"/>
          <w:sz w:val="28"/>
          <w:szCs w:val="28"/>
        </w:rPr>
      </w:pPr>
    </w:p>
    <w:p w14:paraId="2168FDF7" w14:textId="77777777" w:rsidR="004F2832" w:rsidRDefault="004F2832" w:rsidP="00ED6C13">
      <w:pPr>
        <w:rPr>
          <w:rFonts w:ascii="Verdana" w:hAnsi="Verdana"/>
          <w:color w:val="000000" w:themeColor="text1"/>
          <w:sz w:val="28"/>
          <w:szCs w:val="28"/>
        </w:rPr>
      </w:pPr>
    </w:p>
    <w:p w14:paraId="60F886BB" w14:textId="77777777" w:rsidR="004F2832" w:rsidRDefault="004F2832" w:rsidP="00ED6C13">
      <w:pPr>
        <w:rPr>
          <w:rFonts w:ascii="Verdana" w:hAnsi="Verdana"/>
          <w:color w:val="000000" w:themeColor="text1"/>
          <w:sz w:val="28"/>
          <w:szCs w:val="28"/>
        </w:rPr>
      </w:pPr>
    </w:p>
    <w:p w14:paraId="257410D7" w14:textId="77777777" w:rsidR="004F2832" w:rsidRDefault="004F2832" w:rsidP="00ED6C13">
      <w:pPr>
        <w:rPr>
          <w:rFonts w:ascii="Verdana" w:hAnsi="Verdana"/>
          <w:color w:val="000000" w:themeColor="text1"/>
          <w:sz w:val="28"/>
          <w:szCs w:val="28"/>
        </w:rPr>
      </w:pPr>
    </w:p>
    <w:p w14:paraId="30D92BAD" w14:textId="77777777" w:rsidR="004F2832" w:rsidRDefault="004F2832" w:rsidP="00ED6C13">
      <w:pPr>
        <w:rPr>
          <w:rFonts w:ascii="Verdana" w:hAnsi="Verdana"/>
          <w:color w:val="000000" w:themeColor="text1"/>
          <w:sz w:val="28"/>
          <w:szCs w:val="28"/>
        </w:rPr>
      </w:pPr>
    </w:p>
    <w:p w14:paraId="7CE5EDFD" w14:textId="77777777" w:rsidR="004F2832" w:rsidRDefault="004F2832" w:rsidP="00ED6C13">
      <w:pPr>
        <w:rPr>
          <w:rFonts w:ascii="Verdana" w:hAnsi="Verdana"/>
          <w:color w:val="000000" w:themeColor="text1"/>
          <w:sz w:val="28"/>
          <w:szCs w:val="28"/>
        </w:rPr>
      </w:pPr>
    </w:p>
    <w:p w14:paraId="2B962645" w14:textId="77777777" w:rsidR="004F2832" w:rsidRDefault="004F2832" w:rsidP="00ED6C13">
      <w:pPr>
        <w:rPr>
          <w:rFonts w:ascii="Verdana" w:hAnsi="Verdana"/>
          <w:color w:val="000000" w:themeColor="text1"/>
          <w:sz w:val="28"/>
          <w:szCs w:val="28"/>
        </w:rPr>
      </w:pPr>
    </w:p>
    <w:p w14:paraId="1149A0BD" w14:textId="1BE7EDA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5: ADD NEW RECORD</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62788A82" w14:textId="77777777" w:rsidTr="004F2832">
        <w:tc>
          <w:tcPr>
            <w:tcW w:w="0" w:type="auto"/>
            <w:hideMark/>
          </w:tcPr>
          <w:p w14:paraId="50A8296F"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5E4A58B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6539888B"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6B381B34"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2006B80E" w14:textId="77777777" w:rsidTr="004F2832">
        <w:tc>
          <w:tcPr>
            <w:tcW w:w="0" w:type="auto"/>
            <w:hideMark/>
          </w:tcPr>
          <w:p w14:paraId="4566775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Record page accessible?</w:t>
            </w:r>
          </w:p>
        </w:tc>
        <w:tc>
          <w:tcPr>
            <w:tcW w:w="0" w:type="auto"/>
            <w:hideMark/>
          </w:tcPr>
          <w:p w14:paraId="06FE18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CF83DC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A6717B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C2C1E1" w14:textId="77777777" w:rsidTr="004F2832">
        <w:tc>
          <w:tcPr>
            <w:tcW w:w="0" w:type="auto"/>
            <w:hideMark/>
          </w:tcPr>
          <w:p w14:paraId="3CCFB75F" w14:textId="77777777" w:rsidR="00ED6C13" w:rsidRPr="00ED6C13" w:rsidRDefault="00ED6C13" w:rsidP="00ED6C13">
            <w:pPr>
              <w:spacing w:after="160" w:line="259" w:lineRule="auto"/>
              <w:rPr>
                <w:rFonts w:ascii="Verdana" w:hAnsi="Verdana"/>
                <w:color w:val="000000" w:themeColor="text1"/>
                <w:sz w:val="24"/>
                <w:szCs w:val="24"/>
              </w:rPr>
            </w:pPr>
            <w:proofErr w:type="gramStart"/>
            <w:r w:rsidRPr="00ED6C13">
              <w:rPr>
                <w:rFonts w:ascii="Verdana" w:hAnsi="Verdana"/>
                <w:color w:val="000000" w:themeColor="text1"/>
                <w:sz w:val="24"/>
                <w:szCs w:val="24"/>
              </w:rPr>
              <w:t>Were</w:t>
            </w:r>
            <w:proofErr w:type="gramEnd"/>
            <w:r w:rsidRPr="00ED6C13">
              <w:rPr>
                <w:rFonts w:ascii="Verdana" w:hAnsi="Verdana"/>
                <w:color w:val="000000" w:themeColor="text1"/>
                <w:sz w:val="24"/>
                <w:szCs w:val="24"/>
              </w:rPr>
              <w:t xml:space="preserve"> required fields marked clearly?</w:t>
            </w:r>
          </w:p>
        </w:tc>
        <w:tc>
          <w:tcPr>
            <w:tcW w:w="0" w:type="auto"/>
            <w:hideMark/>
          </w:tcPr>
          <w:p w14:paraId="07BA798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D4E4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D4E954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FE8AA51" w14:textId="77777777" w:rsidTr="004F2832">
        <w:tc>
          <w:tcPr>
            <w:tcW w:w="0" w:type="auto"/>
            <w:hideMark/>
          </w:tcPr>
          <w:p w14:paraId="0C94A7D6"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each field accept input?</w:t>
            </w:r>
          </w:p>
        </w:tc>
        <w:tc>
          <w:tcPr>
            <w:tcW w:w="0" w:type="auto"/>
            <w:hideMark/>
          </w:tcPr>
          <w:p w14:paraId="3DF7811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B1FA8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8A0123D"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50BBFA0B" w14:textId="77777777" w:rsidTr="004F2832">
        <w:tc>
          <w:tcPr>
            <w:tcW w:w="0" w:type="auto"/>
            <w:hideMark/>
          </w:tcPr>
          <w:p w14:paraId="7BDABE70" w14:textId="029F077F"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Benefit Type and Certification Status dropdown</w:t>
            </w:r>
            <w:r w:rsidR="00962612">
              <w:rPr>
                <w:rFonts w:ascii="Verdana" w:hAnsi="Verdana"/>
                <w:color w:val="000000" w:themeColor="text1"/>
                <w:sz w:val="24"/>
                <w:szCs w:val="24"/>
              </w:rPr>
              <w:t>’</w:t>
            </w:r>
            <w:r w:rsidRPr="00ED6C13">
              <w:rPr>
                <w:rFonts w:ascii="Verdana" w:hAnsi="Verdana"/>
                <w:color w:val="000000" w:themeColor="text1"/>
                <w:sz w:val="24"/>
                <w:szCs w:val="24"/>
              </w:rPr>
              <w:t>s function?</w:t>
            </w:r>
          </w:p>
        </w:tc>
        <w:tc>
          <w:tcPr>
            <w:tcW w:w="0" w:type="auto"/>
            <w:hideMark/>
          </w:tcPr>
          <w:p w14:paraId="11C8C6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7F6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A78591"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07FC93" w14:textId="77777777" w:rsidTr="004F2832">
        <w:tc>
          <w:tcPr>
            <w:tcW w:w="0" w:type="auto"/>
            <w:hideMark/>
          </w:tcPr>
          <w:p w14:paraId="56746730"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the Certification Date be selected from the calendar?</w:t>
            </w:r>
          </w:p>
        </w:tc>
        <w:tc>
          <w:tcPr>
            <w:tcW w:w="0" w:type="auto"/>
            <w:hideMark/>
          </w:tcPr>
          <w:p w14:paraId="4AA78B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A1AEB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DB94E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BE5FDA8" w14:textId="77777777" w:rsidTr="004F2832">
        <w:tc>
          <w:tcPr>
            <w:tcW w:w="0" w:type="auto"/>
            <w:hideMark/>
          </w:tcPr>
          <w:p w14:paraId="62715C75"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Submit save the new record?</w:t>
            </w:r>
          </w:p>
        </w:tc>
        <w:tc>
          <w:tcPr>
            <w:tcW w:w="0" w:type="auto"/>
            <w:hideMark/>
          </w:tcPr>
          <w:p w14:paraId="31F4D2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82F710C"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F10A064"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6822EC" w14:textId="77777777" w:rsidTr="004F2832">
        <w:tc>
          <w:tcPr>
            <w:tcW w:w="0" w:type="auto"/>
            <w:hideMark/>
          </w:tcPr>
          <w:p w14:paraId="7141146F" w14:textId="061A7F17" w:rsidR="00ED6C13" w:rsidRPr="00ED6C13" w:rsidRDefault="00962612" w:rsidP="00ED6C13">
            <w:pPr>
              <w:spacing w:after="160" w:line="259" w:lineRule="auto"/>
              <w:rPr>
                <w:rFonts w:ascii="Verdana" w:hAnsi="Verdana"/>
                <w:color w:val="000000" w:themeColor="text1"/>
                <w:sz w:val="24"/>
                <w:szCs w:val="24"/>
              </w:rPr>
            </w:pPr>
            <w:r>
              <w:rPr>
                <w:rFonts w:ascii="Verdana" w:hAnsi="Verdana"/>
                <w:color w:val="000000" w:themeColor="text1"/>
                <w:sz w:val="24"/>
                <w:szCs w:val="24"/>
              </w:rPr>
              <w:t>Was the student’s completed record shown after entry?</w:t>
            </w:r>
          </w:p>
        </w:tc>
        <w:tc>
          <w:tcPr>
            <w:tcW w:w="0" w:type="auto"/>
            <w:hideMark/>
          </w:tcPr>
          <w:p w14:paraId="68B9D0A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86408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8674FAB" w14:textId="77777777" w:rsidR="00ED6C13" w:rsidRPr="00ED6C13" w:rsidRDefault="00ED6C13" w:rsidP="00ED6C13">
            <w:pPr>
              <w:spacing w:after="160" w:line="259" w:lineRule="auto"/>
              <w:rPr>
                <w:rFonts w:ascii="Verdana" w:hAnsi="Verdana"/>
                <w:color w:val="000000" w:themeColor="text1"/>
                <w:sz w:val="24"/>
                <w:szCs w:val="24"/>
              </w:rPr>
            </w:pPr>
          </w:p>
        </w:tc>
      </w:tr>
    </w:tbl>
    <w:p w14:paraId="1C107C5F" w14:textId="7D153123" w:rsidR="00ED6C13" w:rsidRDefault="00ED6C13" w:rsidP="00ED6C13">
      <w:pPr>
        <w:rPr>
          <w:rFonts w:ascii="Verdana" w:hAnsi="Verdana"/>
          <w:color w:val="000000" w:themeColor="text1"/>
          <w:sz w:val="24"/>
          <w:szCs w:val="24"/>
        </w:rPr>
      </w:pPr>
    </w:p>
    <w:p w14:paraId="0CB8CC05" w14:textId="77777777" w:rsidR="004F2832" w:rsidRDefault="004F2832" w:rsidP="00ED6C13">
      <w:pPr>
        <w:rPr>
          <w:rFonts w:ascii="Verdana" w:hAnsi="Verdana"/>
          <w:color w:val="000000" w:themeColor="text1"/>
          <w:sz w:val="24"/>
          <w:szCs w:val="24"/>
        </w:rPr>
      </w:pPr>
    </w:p>
    <w:p w14:paraId="0E5F1ACF" w14:textId="77777777" w:rsidR="004F2832" w:rsidRDefault="004F2832" w:rsidP="00ED6C13">
      <w:pPr>
        <w:rPr>
          <w:rFonts w:ascii="Verdana" w:hAnsi="Verdana"/>
          <w:color w:val="000000" w:themeColor="text1"/>
          <w:sz w:val="24"/>
          <w:szCs w:val="24"/>
        </w:rPr>
      </w:pPr>
    </w:p>
    <w:p w14:paraId="5CABDB37" w14:textId="77777777" w:rsidR="004F2832" w:rsidRDefault="004F2832" w:rsidP="00ED6C13">
      <w:pPr>
        <w:rPr>
          <w:rFonts w:ascii="Verdana" w:hAnsi="Verdana"/>
          <w:color w:val="000000" w:themeColor="text1"/>
          <w:sz w:val="24"/>
          <w:szCs w:val="24"/>
        </w:rPr>
      </w:pPr>
    </w:p>
    <w:p w14:paraId="1F3BF12A" w14:textId="77777777" w:rsidR="004F2832" w:rsidRDefault="004F2832" w:rsidP="00ED6C13">
      <w:pPr>
        <w:rPr>
          <w:rFonts w:ascii="Verdana" w:hAnsi="Verdana"/>
          <w:color w:val="000000" w:themeColor="text1"/>
          <w:sz w:val="24"/>
          <w:szCs w:val="24"/>
        </w:rPr>
      </w:pPr>
    </w:p>
    <w:p w14:paraId="5D218A88" w14:textId="77777777" w:rsidR="004F2832" w:rsidRDefault="004F2832" w:rsidP="00ED6C13">
      <w:pPr>
        <w:rPr>
          <w:rFonts w:ascii="Verdana" w:hAnsi="Verdana"/>
          <w:color w:val="000000" w:themeColor="text1"/>
          <w:sz w:val="24"/>
          <w:szCs w:val="24"/>
        </w:rPr>
      </w:pPr>
    </w:p>
    <w:p w14:paraId="3DAC055A" w14:textId="77777777" w:rsidR="004F2832" w:rsidRDefault="004F2832" w:rsidP="00ED6C13">
      <w:pPr>
        <w:rPr>
          <w:rFonts w:ascii="Verdana" w:hAnsi="Verdana"/>
          <w:color w:val="000000" w:themeColor="text1"/>
          <w:sz w:val="24"/>
          <w:szCs w:val="24"/>
        </w:rPr>
      </w:pPr>
    </w:p>
    <w:p w14:paraId="02460F4F" w14:textId="77777777" w:rsidR="004F2832" w:rsidRDefault="004F2832" w:rsidP="00ED6C13">
      <w:pPr>
        <w:rPr>
          <w:rFonts w:ascii="Verdana" w:hAnsi="Verdana"/>
          <w:color w:val="000000" w:themeColor="text1"/>
          <w:sz w:val="24"/>
          <w:szCs w:val="24"/>
        </w:rPr>
      </w:pPr>
    </w:p>
    <w:p w14:paraId="4A9FB83F" w14:textId="77777777" w:rsidR="004F2832" w:rsidRDefault="004F2832" w:rsidP="00ED6C13">
      <w:pPr>
        <w:rPr>
          <w:rFonts w:ascii="Verdana" w:hAnsi="Verdana"/>
          <w:color w:val="000000" w:themeColor="text1"/>
          <w:sz w:val="24"/>
          <w:szCs w:val="24"/>
        </w:rPr>
      </w:pPr>
    </w:p>
    <w:p w14:paraId="0B29AEFF" w14:textId="77777777" w:rsidR="004F2832" w:rsidRDefault="004F2832" w:rsidP="00ED6C13">
      <w:pPr>
        <w:rPr>
          <w:rFonts w:ascii="Verdana" w:hAnsi="Verdana"/>
          <w:color w:val="000000" w:themeColor="text1"/>
          <w:sz w:val="24"/>
          <w:szCs w:val="24"/>
        </w:rPr>
      </w:pPr>
    </w:p>
    <w:p w14:paraId="67170339" w14:textId="77777777" w:rsidR="004F2832" w:rsidRDefault="004F2832" w:rsidP="00ED6C13">
      <w:pPr>
        <w:rPr>
          <w:rFonts w:ascii="Verdana" w:hAnsi="Verdana"/>
          <w:color w:val="000000" w:themeColor="text1"/>
          <w:sz w:val="24"/>
          <w:szCs w:val="24"/>
        </w:rPr>
      </w:pPr>
    </w:p>
    <w:p w14:paraId="4B1B6F1E" w14:textId="77777777" w:rsidR="004F2832" w:rsidRDefault="004F2832" w:rsidP="00ED6C13">
      <w:pPr>
        <w:rPr>
          <w:rFonts w:ascii="Verdana" w:hAnsi="Verdana"/>
          <w:color w:val="000000" w:themeColor="text1"/>
          <w:sz w:val="24"/>
          <w:szCs w:val="24"/>
        </w:rPr>
      </w:pPr>
    </w:p>
    <w:p w14:paraId="0C2BD88C" w14:textId="77777777" w:rsidR="004F2832" w:rsidRDefault="004F2832" w:rsidP="00ED6C13">
      <w:pPr>
        <w:rPr>
          <w:rFonts w:ascii="Verdana" w:hAnsi="Verdana"/>
          <w:color w:val="000000" w:themeColor="text1"/>
          <w:sz w:val="24"/>
          <w:szCs w:val="24"/>
        </w:rPr>
      </w:pPr>
    </w:p>
    <w:p w14:paraId="08CF9CC8" w14:textId="77777777" w:rsidR="004F2832" w:rsidRDefault="004F2832" w:rsidP="00ED6C13">
      <w:pPr>
        <w:rPr>
          <w:rFonts w:ascii="Verdana" w:hAnsi="Verdana"/>
          <w:color w:val="000000" w:themeColor="text1"/>
          <w:sz w:val="24"/>
          <w:szCs w:val="24"/>
        </w:rPr>
      </w:pPr>
    </w:p>
    <w:p w14:paraId="66FF82B9" w14:textId="77777777" w:rsidR="004F2832" w:rsidRDefault="004F2832" w:rsidP="00ED6C13">
      <w:pPr>
        <w:rPr>
          <w:rFonts w:ascii="Verdana" w:hAnsi="Verdana"/>
          <w:color w:val="000000" w:themeColor="text1"/>
          <w:sz w:val="24"/>
          <w:szCs w:val="24"/>
        </w:rPr>
      </w:pPr>
    </w:p>
    <w:p w14:paraId="03E95556" w14:textId="77777777" w:rsidR="004F2832" w:rsidRPr="00ED6C13" w:rsidRDefault="004F2832" w:rsidP="00ED6C13">
      <w:pPr>
        <w:rPr>
          <w:rFonts w:ascii="Verdana" w:hAnsi="Verdana"/>
          <w:color w:val="000000" w:themeColor="text1"/>
          <w:sz w:val="24"/>
          <w:szCs w:val="24"/>
        </w:rPr>
      </w:pPr>
    </w:p>
    <w:p w14:paraId="3F800AAC"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6: EMAIL / BATCH EMAIL</w:t>
      </w:r>
    </w:p>
    <w:tbl>
      <w:tblPr>
        <w:tblStyle w:val="TableGrid"/>
        <w:tblW w:w="0" w:type="auto"/>
        <w:tblLook w:val="04A0" w:firstRow="1" w:lastRow="0" w:firstColumn="1" w:lastColumn="0" w:noHBand="0" w:noVBand="1"/>
      </w:tblPr>
      <w:tblGrid>
        <w:gridCol w:w="6652"/>
        <w:gridCol w:w="695"/>
        <w:gridCol w:w="584"/>
        <w:gridCol w:w="1645"/>
      </w:tblGrid>
      <w:tr w:rsidR="005F66E9" w:rsidRPr="00ED6C13" w14:paraId="152743E5" w14:textId="77777777" w:rsidTr="004F2832">
        <w:tc>
          <w:tcPr>
            <w:tcW w:w="0" w:type="auto"/>
            <w:hideMark/>
          </w:tcPr>
          <w:p w14:paraId="2E26513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0F074217"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247F374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3F78B792"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5F66E9" w:rsidRPr="00ED6C13" w14:paraId="60DAF1CF" w14:textId="77777777" w:rsidTr="004F2832">
        <w:tc>
          <w:tcPr>
            <w:tcW w:w="0" w:type="auto"/>
            <w:hideMark/>
          </w:tcPr>
          <w:p w14:paraId="1E64523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search filters functional?</w:t>
            </w:r>
          </w:p>
        </w:tc>
        <w:tc>
          <w:tcPr>
            <w:tcW w:w="0" w:type="auto"/>
            <w:hideMark/>
          </w:tcPr>
          <w:p w14:paraId="09B3511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F3AA6E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8222464"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8FCBB03" w14:textId="77777777" w:rsidTr="004F2832">
        <w:tc>
          <w:tcPr>
            <w:tcW w:w="0" w:type="auto"/>
            <w:hideMark/>
          </w:tcPr>
          <w:p w14:paraId="4A7B781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clicking Search show matching results?</w:t>
            </w:r>
          </w:p>
        </w:tc>
        <w:tc>
          <w:tcPr>
            <w:tcW w:w="0" w:type="auto"/>
            <w:hideMark/>
          </w:tcPr>
          <w:p w14:paraId="7DBB587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73E5B2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3A9897"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DDB1E8F" w14:textId="77777777" w:rsidTr="004F2832">
        <w:tc>
          <w:tcPr>
            <w:tcW w:w="0" w:type="auto"/>
            <w:hideMark/>
          </w:tcPr>
          <w:p w14:paraId="529F39F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individual students or use Select All?</w:t>
            </w:r>
          </w:p>
        </w:tc>
        <w:tc>
          <w:tcPr>
            <w:tcW w:w="0" w:type="auto"/>
            <w:hideMark/>
          </w:tcPr>
          <w:p w14:paraId="41802E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D848F95"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18531FB"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01A7A958" w14:textId="77777777" w:rsidTr="004F2832">
        <w:tc>
          <w:tcPr>
            <w:tcW w:w="0" w:type="auto"/>
            <w:hideMark/>
          </w:tcPr>
          <w:p w14:paraId="1A302C84"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Add Selected to Email take you to the email screen?</w:t>
            </w:r>
          </w:p>
        </w:tc>
        <w:tc>
          <w:tcPr>
            <w:tcW w:w="0" w:type="auto"/>
            <w:hideMark/>
          </w:tcPr>
          <w:p w14:paraId="4528924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7F9A5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A509D18"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6E88910" w14:textId="77777777" w:rsidTr="004F2832">
        <w:tc>
          <w:tcPr>
            <w:tcW w:w="0" w:type="auto"/>
            <w:hideMark/>
          </w:tcPr>
          <w:p w14:paraId="18183FC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email screen show selected students?</w:t>
            </w:r>
          </w:p>
        </w:tc>
        <w:tc>
          <w:tcPr>
            <w:tcW w:w="0" w:type="auto"/>
            <w:hideMark/>
          </w:tcPr>
          <w:p w14:paraId="75529E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87A89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85A9A91"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34B65007" w14:textId="77777777" w:rsidTr="004F2832">
        <w:tc>
          <w:tcPr>
            <w:tcW w:w="0" w:type="auto"/>
            <w:hideMark/>
          </w:tcPr>
          <w:p w14:paraId="41DF033A"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select a template or create a new one?</w:t>
            </w:r>
          </w:p>
        </w:tc>
        <w:tc>
          <w:tcPr>
            <w:tcW w:w="0" w:type="auto"/>
            <w:hideMark/>
          </w:tcPr>
          <w:p w14:paraId="238BAEC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0BDA31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625D702"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78E3952F" w14:textId="77777777" w:rsidTr="004F2832">
        <w:tc>
          <w:tcPr>
            <w:tcW w:w="0" w:type="auto"/>
            <w:hideMark/>
          </w:tcPr>
          <w:p w14:paraId="5128F063"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enter subject and body for a new template?</w:t>
            </w:r>
          </w:p>
        </w:tc>
        <w:tc>
          <w:tcPr>
            <w:tcW w:w="0" w:type="auto"/>
            <w:hideMark/>
          </w:tcPr>
          <w:p w14:paraId="2A9AE99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01429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F638B4C"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5078CE7" w14:textId="77777777" w:rsidTr="004F2832">
        <w:tc>
          <w:tcPr>
            <w:tcW w:w="0" w:type="auto"/>
            <w:hideMark/>
          </w:tcPr>
          <w:p w14:paraId="4DDF1D3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new template saved successfully?</w:t>
            </w:r>
          </w:p>
        </w:tc>
        <w:tc>
          <w:tcPr>
            <w:tcW w:w="0" w:type="auto"/>
            <w:hideMark/>
          </w:tcPr>
          <w:p w14:paraId="0370AB9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474575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E476C03"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2AD45B62" w14:textId="77777777" w:rsidTr="004F2832">
        <w:tc>
          <w:tcPr>
            <w:tcW w:w="0" w:type="auto"/>
            <w:hideMark/>
          </w:tcPr>
          <w:p w14:paraId="2DB53D4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Save to Record(s) save the email?</w:t>
            </w:r>
          </w:p>
        </w:tc>
        <w:tc>
          <w:tcPr>
            <w:tcW w:w="0" w:type="auto"/>
            <w:hideMark/>
          </w:tcPr>
          <w:p w14:paraId="1CFCB1F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54372F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79F7190" w14:textId="77777777" w:rsidR="00ED6C13" w:rsidRPr="00ED6C13" w:rsidRDefault="00ED6C13" w:rsidP="00ED6C13">
            <w:pPr>
              <w:spacing w:after="160" w:line="259" w:lineRule="auto"/>
              <w:rPr>
                <w:rFonts w:ascii="Verdana" w:hAnsi="Verdana"/>
                <w:color w:val="000000" w:themeColor="text1"/>
                <w:sz w:val="24"/>
                <w:szCs w:val="24"/>
              </w:rPr>
            </w:pPr>
          </w:p>
        </w:tc>
      </w:tr>
      <w:tr w:rsidR="005F66E9" w:rsidRPr="00ED6C13" w14:paraId="40A5CBC8" w14:textId="77777777" w:rsidTr="004F2832">
        <w:tc>
          <w:tcPr>
            <w:tcW w:w="0" w:type="auto"/>
            <w:hideMark/>
          </w:tcPr>
          <w:p w14:paraId="2FC28FA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Send Email send the email correctly?</w:t>
            </w:r>
          </w:p>
        </w:tc>
        <w:tc>
          <w:tcPr>
            <w:tcW w:w="0" w:type="auto"/>
            <w:hideMark/>
          </w:tcPr>
          <w:p w14:paraId="560EA7D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B4A456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B54D616" w14:textId="77777777" w:rsidR="00ED6C13" w:rsidRPr="00ED6C13" w:rsidRDefault="00ED6C13" w:rsidP="00ED6C13">
            <w:pPr>
              <w:spacing w:after="160" w:line="259" w:lineRule="auto"/>
              <w:rPr>
                <w:rFonts w:ascii="Verdana" w:hAnsi="Verdana"/>
                <w:color w:val="000000" w:themeColor="text1"/>
                <w:sz w:val="24"/>
                <w:szCs w:val="24"/>
              </w:rPr>
            </w:pPr>
          </w:p>
        </w:tc>
      </w:tr>
    </w:tbl>
    <w:p w14:paraId="33877D91" w14:textId="01F5B6F0" w:rsidR="00ED6C13" w:rsidRDefault="00ED6C13" w:rsidP="00ED6C13">
      <w:pPr>
        <w:rPr>
          <w:rFonts w:ascii="Verdana" w:hAnsi="Verdana"/>
          <w:color w:val="000000" w:themeColor="text1"/>
          <w:sz w:val="24"/>
          <w:szCs w:val="24"/>
        </w:rPr>
      </w:pPr>
    </w:p>
    <w:p w14:paraId="47458628" w14:textId="77777777" w:rsidR="00655915" w:rsidRDefault="00655915" w:rsidP="00ED6C13">
      <w:pPr>
        <w:rPr>
          <w:rFonts w:ascii="Verdana" w:hAnsi="Verdana"/>
          <w:color w:val="000000" w:themeColor="text1"/>
          <w:sz w:val="24"/>
          <w:szCs w:val="24"/>
        </w:rPr>
      </w:pPr>
    </w:p>
    <w:p w14:paraId="7EDE4F52" w14:textId="77777777" w:rsidR="00655915" w:rsidRDefault="00655915" w:rsidP="00ED6C13">
      <w:pPr>
        <w:rPr>
          <w:rFonts w:ascii="Verdana" w:hAnsi="Verdana"/>
          <w:color w:val="000000" w:themeColor="text1"/>
          <w:sz w:val="24"/>
          <w:szCs w:val="24"/>
        </w:rPr>
      </w:pPr>
    </w:p>
    <w:p w14:paraId="6170B585" w14:textId="77777777" w:rsidR="00655915" w:rsidRDefault="00655915" w:rsidP="00ED6C13">
      <w:pPr>
        <w:rPr>
          <w:rFonts w:ascii="Verdana" w:hAnsi="Verdana"/>
          <w:color w:val="000000" w:themeColor="text1"/>
          <w:sz w:val="24"/>
          <w:szCs w:val="24"/>
        </w:rPr>
      </w:pPr>
    </w:p>
    <w:p w14:paraId="1817DAB2" w14:textId="77777777" w:rsidR="00655915" w:rsidRDefault="00655915" w:rsidP="00ED6C13">
      <w:pPr>
        <w:rPr>
          <w:rFonts w:ascii="Verdana" w:hAnsi="Verdana"/>
          <w:color w:val="000000" w:themeColor="text1"/>
          <w:sz w:val="24"/>
          <w:szCs w:val="24"/>
        </w:rPr>
      </w:pPr>
    </w:p>
    <w:p w14:paraId="7D1B62F2" w14:textId="77777777" w:rsidR="00655915" w:rsidRDefault="00655915" w:rsidP="00ED6C13">
      <w:pPr>
        <w:rPr>
          <w:rFonts w:ascii="Verdana" w:hAnsi="Verdana"/>
          <w:color w:val="000000" w:themeColor="text1"/>
          <w:sz w:val="24"/>
          <w:szCs w:val="24"/>
        </w:rPr>
      </w:pPr>
    </w:p>
    <w:p w14:paraId="5AD7E2DB" w14:textId="77777777" w:rsidR="00655915" w:rsidRDefault="00655915" w:rsidP="00ED6C13">
      <w:pPr>
        <w:rPr>
          <w:rFonts w:ascii="Verdana" w:hAnsi="Verdana"/>
          <w:color w:val="000000" w:themeColor="text1"/>
          <w:sz w:val="24"/>
          <w:szCs w:val="24"/>
        </w:rPr>
      </w:pPr>
    </w:p>
    <w:p w14:paraId="168C3EED" w14:textId="77777777" w:rsidR="00655915" w:rsidRDefault="00655915" w:rsidP="00ED6C13">
      <w:pPr>
        <w:rPr>
          <w:rFonts w:ascii="Verdana" w:hAnsi="Verdana"/>
          <w:color w:val="000000" w:themeColor="text1"/>
          <w:sz w:val="24"/>
          <w:szCs w:val="24"/>
        </w:rPr>
      </w:pPr>
    </w:p>
    <w:p w14:paraId="25BBCAAB" w14:textId="77777777" w:rsidR="00655915" w:rsidRDefault="00655915" w:rsidP="00ED6C13">
      <w:pPr>
        <w:rPr>
          <w:rFonts w:ascii="Verdana" w:hAnsi="Verdana"/>
          <w:color w:val="000000" w:themeColor="text1"/>
          <w:sz w:val="24"/>
          <w:szCs w:val="24"/>
        </w:rPr>
      </w:pPr>
    </w:p>
    <w:p w14:paraId="26177C2D" w14:textId="77777777" w:rsidR="00655915" w:rsidRDefault="00655915" w:rsidP="00ED6C13">
      <w:pPr>
        <w:rPr>
          <w:rFonts w:ascii="Verdana" w:hAnsi="Verdana"/>
          <w:color w:val="000000" w:themeColor="text1"/>
          <w:sz w:val="24"/>
          <w:szCs w:val="24"/>
        </w:rPr>
      </w:pPr>
    </w:p>
    <w:p w14:paraId="1718B82A" w14:textId="77777777" w:rsidR="00655915" w:rsidRDefault="00655915" w:rsidP="00ED6C13">
      <w:pPr>
        <w:rPr>
          <w:rFonts w:ascii="Verdana" w:hAnsi="Verdana"/>
          <w:color w:val="000000" w:themeColor="text1"/>
          <w:sz w:val="24"/>
          <w:szCs w:val="24"/>
        </w:rPr>
      </w:pPr>
    </w:p>
    <w:p w14:paraId="6D263A6A" w14:textId="77777777" w:rsidR="00655915" w:rsidRDefault="00655915" w:rsidP="00ED6C13">
      <w:pPr>
        <w:rPr>
          <w:rFonts w:ascii="Verdana" w:hAnsi="Verdana"/>
          <w:color w:val="000000" w:themeColor="text1"/>
          <w:sz w:val="24"/>
          <w:szCs w:val="24"/>
        </w:rPr>
      </w:pPr>
    </w:p>
    <w:p w14:paraId="6E4D0FC7" w14:textId="77777777" w:rsidR="00655915" w:rsidRPr="00ED6C13" w:rsidRDefault="00655915" w:rsidP="00ED6C13">
      <w:pPr>
        <w:rPr>
          <w:rFonts w:ascii="Verdana" w:hAnsi="Verdana"/>
          <w:color w:val="000000" w:themeColor="text1"/>
          <w:sz w:val="24"/>
          <w:szCs w:val="24"/>
        </w:rPr>
      </w:pPr>
    </w:p>
    <w:p w14:paraId="6FE8E935"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7: REPORTS</w:t>
      </w:r>
    </w:p>
    <w:tbl>
      <w:tblPr>
        <w:tblStyle w:val="TableGrid"/>
        <w:tblW w:w="0" w:type="auto"/>
        <w:tblLook w:val="04A0" w:firstRow="1" w:lastRow="0" w:firstColumn="1" w:lastColumn="0" w:noHBand="0" w:noVBand="1"/>
      </w:tblPr>
      <w:tblGrid>
        <w:gridCol w:w="6173"/>
        <w:gridCol w:w="695"/>
        <w:gridCol w:w="584"/>
        <w:gridCol w:w="1645"/>
      </w:tblGrid>
      <w:tr w:rsidR="00ED6C13" w:rsidRPr="00ED6C13" w14:paraId="44FF14C4" w14:textId="77777777" w:rsidTr="00655915">
        <w:tc>
          <w:tcPr>
            <w:tcW w:w="0" w:type="auto"/>
            <w:hideMark/>
          </w:tcPr>
          <w:p w14:paraId="554785AC"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33DFF539"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31CF481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780DD05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67393F1C" w14:textId="77777777" w:rsidTr="00655915">
        <w:tc>
          <w:tcPr>
            <w:tcW w:w="0" w:type="auto"/>
            <w:hideMark/>
          </w:tcPr>
          <w:p w14:paraId="08CC77A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date pickers for Start and End Date function?</w:t>
            </w:r>
          </w:p>
        </w:tc>
        <w:tc>
          <w:tcPr>
            <w:tcW w:w="0" w:type="auto"/>
            <w:hideMark/>
          </w:tcPr>
          <w:p w14:paraId="2716E9FB"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51B116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76B637"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691D68D1" w14:textId="77777777" w:rsidTr="00655915">
        <w:tc>
          <w:tcPr>
            <w:tcW w:w="0" w:type="auto"/>
            <w:hideMark/>
          </w:tcPr>
          <w:p w14:paraId="1A36FAED"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Were all filter dropdowns functional?</w:t>
            </w:r>
          </w:p>
        </w:tc>
        <w:tc>
          <w:tcPr>
            <w:tcW w:w="0" w:type="auto"/>
            <w:hideMark/>
          </w:tcPr>
          <w:p w14:paraId="4A45233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96431D8"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3D90EE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E017F79" w14:textId="77777777" w:rsidTr="00655915">
        <w:tc>
          <w:tcPr>
            <w:tcW w:w="0" w:type="auto"/>
            <w:hideMark/>
          </w:tcPr>
          <w:p w14:paraId="284AFD0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the report generate with expected results?</w:t>
            </w:r>
          </w:p>
        </w:tc>
        <w:tc>
          <w:tcPr>
            <w:tcW w:w="0" w:type="auto"/>
            <w:hideMark/>
          </w:tcPr>
          <w:p w14:paraId="5FDAE7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BFCF034"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197F79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2A56C668" w14:textId="77777777" w:rsidTr="00655915">
        <w:tc>
          <w:tcPr>
            <w:tcW w:w="0" w:type="auto"/>
            <w:hideMark/>
          </w:tcPr>
          <w:p w14:paraId="3A83F9D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click Email All Students?</w:t>
            </w:r>
          </w:p>
        </w:tc>
        <w:tc>
          <w:tcPr>
            <w:tcW w:w="0" w:type="auto"/>
            <w:hideMark/>
          </w:tcPr>
          <w:p w14:paraId="7415298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6AE76AF2"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AFEC19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4CBFAE4" w14:textId="77777777" w:rsidTr="00655915">
        <w:tc>
          <w:tcPr>
            <w:tcW w:w="0" w:type="auto"/>
            <w:hideMark/>
          </w:tcPr>
          <w:p w14:paraId="5E064EDC"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print results to PDF?</w:t>
            </w:r>
          </w:p>
        </w:tc>
        <w:tc>
          <w:tcPr>
            <w:tcW w:w="0" w:type="auto"/>
            <w:hideMark/>
          </w:tcPr>
          <w:p w14:paraId="330C27E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463F540"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9C48FC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33275C90" w14:textId="77777777" w:rsidTr="00655915">
        <w:tc>
          <w:tcPr>
            <w:tcW w:w="0" w:type="auto"/>
            <w:hideMark/>
          </w:tcPr>
          <w:p w14:paraId="6064C88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Was the layout and data presentation clear?</w:t>
            </w:r>
          </w:p>
        </w:tc>
        <w:tc>
          <w:tcPr>
            <w:tcW w:w="0" w:type="auto"/>
            <w:hideMark/>
          </w:tcPr>
          <w:p w14:paraId="156CE83D"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E162ACE"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374CE9F" w14:textId="77777777" w:rsidR="00ED6C13" w:rsidRPr="00ED6C13" w:rsidRDefault="00ED6C13" w:rsidP="00ED6C13">
            <w:pPr>
              <w:spacing w:after="160" w:line="259" w:lineRule="auto"/>
              <w:rPr>
                <w:rFonts w:ascii="Verdana" w:hAnsi="Verdana"/>
                <w:color w:val="000000" w:themeColor="text1"/>
                <w:sz w:val="24"/>
                <w:szCs w:val="24"/>
              </w:rPr>
            </w:pPr>
          </w:p>
        </w:tc>
      </w:tr>
    </w:tbl>
    <w:p w14:paraId="0816E000" w14:textId="7CAF92DD" w:rsidR="00ED6C13" w:rsidRPr="00ED6C13" w:rsidRDefault="00ED6C13" w:rsidP="00ED6C13">
      <w:pPr>
        <w:rPr>
          <w:rFonts w:ascii="Verdana" w:hAnsi="Verdana"/>
          <w:color w:val="000000" w:themeColor="text1"/>
          <w:sz w:val="24"/>
          <w:szCs w:val="24"/>
        </w:rPr>
      </w:pPr>
    </w:p>
    <w:p w14:paraId="6454BA15" w14:textId="77777777" w:rsidR="00D545B0" w:rsidRDefault="00D545B0" w:rsidP="00ED6C13">
      <w:pPr>
        <w:rPr>
          <w:rFonts w:ascii="Verdana" w:hAnsi="Verdana"/>
          <w:b/>
          <w:bCs/>
          <w:color w:val="000000" w:themeColor="text1"/>
          <w:sz w:val="24"/>
          <w:szCs w:val="24"/>
        </w:rPr>
      </w:pPr>
    </w:p>
    <w:p w14:paraId="6C7A996A" w14:textId="77777777" w:rsidR="00D545B0" w:rsidRDefault="00D545B0" w:rsidP="00ED6C13">
      <w:pPr>
        <w:rPr>
          <w:rFonts w:ascii="Verdana" w:hAnsi="Verdana"/>
          <w:b/>
          <w:bCs/>
          <w:color w:val="000000" w:themeColor="text1"/>
          <w:sz w:val="24"/>
          <w:szCs w:val="24"/>
        </w:rPr>
      </w:pPr>
    </w:p>
    <w:p w14:paraId="12B46686" w14:textId="77777777" w:rsidR="00D545B0" w:rsidRDefault="00D545B0" w:rsidP="00ED6C13">
      <w:pPr>
        <w:rPr>
          <w:rFonts w:ascii="Verdana" w:hAnsi="Verdana"/>
          <w:b/>
          <w:bCs/>
          <w:color w:val="000000" w:themeColor="text1"/>
          <w:sz w:val="24"/>
          <w:szCs w:val="24"/>
        </w:rPr>
      </w:pPr>
    </w:p>
    <w:p w14:paraId="4F7A8D39" w14:textId="77777777" w:rsidR="00D545B0" w:rsidRDefault="00D545B0" w:rsidP="00ED6C13">
      <w:pPr>
        <w:rPr>
          <w:rFonts w:ascii="Verdana" w:hAnsi="Verdana"/>
          <w:b/>
          <w:bCs/>
          <w:color w:val="000000" w:themeColor="text1"/>
          <w:sz w:val="24"/>
          <w:szCs w:val="24"/>
        </w:rPr>
      </w:pPr>
    </w:p>
    <w:p w14:paraId="367D8E16" w14:textId="77777777" w:rsidR="00D545B0" w:rsidRDefault="00D545B0" w:rsidP="00ED6C13">
      <w:pPr>
        <w:rPr>
          <w:rFonts w:ascii="Verdana" w:hAnsi="Verdana"/>
          <w:b/>
          <w:bCs/>
          <w:color w:val="000000" w:themeColor="text1"/>
          <w:sz w:val="24"/>
          <w:szCs w:val="24"/>
        </w:rPr>
      </w:pPr>
    </w:p>
    <w:p w14:paraId="433D3D2E" w14:textId="77777777" w:rsidR="00D545B0" w:rsidRDefault="00D545B0" w:rsidP="00ED6C13">
      <w:pPr>
        <w:rPr>
          <w:rFonts w:ascii="Verdana" w:hAnsi="Verdana"/>
          <w:b/>
          <w:bCs/>
          <w:color w:val="000000" w:themeColor="text1"/>
          <w:sz w:val="24"/>
          <w:szCs w:val="24"/>
        </w:rPr>
      </w:pPr>
    </w:p>
    <w:p w14:paraId="61865614" w14:textId="77777777" w:rsidR="00D545B0" w:rsidRDefault="00D545B0" w:rsidP="00ED6C13">
      <w:pPr>
        <w:rPr>
          <w:rFonts w:ascii="Verdana" w:hAnsi="Verdana"/>
          <w:b/>
          <w:bCs/>
          <w:color w:val="000000" w:themeColor="text1"/>
          <w:sz w:val="24"/>
          <w:szCs w:val="24"/>
        </w:rPr>
      </w:pPr>
    </w:p>
    <w:p w14:paraId="34705370" w14:textId="77777777" w:rsidR="00D545B0" w:rsidRDefault="00D545B0" w:rsidP="00ED6C13">
      <w:pPr>
        <w:rPr>
          <w:rFonts w:ascii="Verdana" w:hAnsi="Verdana"/>
          <w:b/>
          <w:bCs/>
          <w:color w:val="000000" w:themeColor="text1"/>
          <w:sz w:val="24"/>
          <w:szCs w:val="24"/>
        </w:rPr>
      </w:pPr>
    </w:p>
    <w:p w14:paraId="6043DEE8" w14:textId="77777777" w:rsidR="00D545B0" w:rsidRDefault="00D545B0" w:rsidP="00ED6C13">
      <w:pPr>
        <w:rPr>
          <w:rFonts w:ascii="Verdana" w:hAnsi="Verdana"/>
          <w:b/>
          <w:bCs/>
          <w:color w:val="000000" w:themeColor="text1"/>
          <w:sz w:val="24"/>
          <w:szCs w:val="24"/>
        </w:rPr>
      </w:pPr>
    </w:p>
    <w:p w14:paraId="5EB0AE8E" w14:textId="77777777" w:rsidR="00D545B0" w:rsidRDefault="00D545B0" w:rsidP="00ED6C13">
      <w:pPr>
        <w:rPr>
          <w:rFonts w:ascii="Verdana" w:hAnsi="Verdana"/>
          <w:b/>
          <w:bCs/>
          <w:color w:val="000000" w:themeColor="text1"/>
          <w:sz w:val="24"/>
          <w:szCs w:val="24"/>
        </w:rPr>
      </w:pPr>
    </w:p>
    <w:p w14:paraId="22920288" w14:textId="77777777" w:rsidR="00D545B0" w:rsidRDefault="00D545B0" w:rsidP="00ED6C13">
      <w:pPr>
        <w:rPr>
          <w:rFonts w:ascii="Verdana" w:hAnsi="Verdana"/>
          <w:b/>
          <w:bCs/>
          <w:color w:val="000000" w:themeColor="text1"/>
          <w:sz w:val="24"/>
          <w:szCs w:val="24"/>
        </w:rPr>
      </w:pPr>
    </w:p>
    <w:p w14:paraId="4E737853" w14:textId="77777777" w:rsidR="00D545B0" w:rsidRDefault="00D545B0" w:rsidP="00ED6C13">
      <w:pPr>
        <w:rPr>
          <w:rFonts w:ascii="Verdana" w:hAnsi="Verdana"/>
          <w:b/>
          <w:bCs/>
          <w:color w:val="000000" w:themeColor="text1"/>
          <w:sz w:val="24"/>
          <w:szCs w:val="24"/>
        </w:rPr>
      </w:pPr>
    </w:p>
    <w:p w14:paraId="136B6B1B" w14:textId="77777777" w:rsidR="00D545B0" w:rsidRDefault="00D545B0" w:rsidP="00ED6C13">
      <w:pPr>
        <w:rPr>
          <w:rFonts w:ascii="Verdana" w:hAnsi="Verdana"/>
          <w:b/>
          <w:bCs/>
          <w:color w:val="000000" w:themeColor="text1"/>
          <w:sz w:val="24"/>
          <w:szCs w:val="24"/>
        </w:rPr>
      </w:pPr>
    </w:p>
    <w:p w14:paraId="4F5BA280" w14:textId="77777777" w:rsidR="00D545B0" w:rsidRDefault="00D545B0" w:rsidP="00ED6C13">
      <w:pPr>
        <w:rPr>
          <w:rFonts w:ascii="Verdana" w:hAnsi="Verdana"/>
          <w:b/>
          <w:bCs/>
          <w:color w:val="000000" w:themeColor="text1"/>
          <w:sz w:val="24"/>
          <w:szCs w:val="24"/>
        </w:rPr>
      </w:pPr>
    </w:p>
    <w:p w14:paraId="0BFA23F3" w14:textId="77777777" w:rsidR="00D545B0" w:rsidRDefault="00D545B0" w:rsidP="00ED6C13">
      <w:pPr>
        <w:rPr>
          <w:rFonts w:ascii="Verdana" w:hAnsi="Verdana"/>
          <w:b/>
          <w:bCs/>
          <w:color w:val="000000" w:themeColor="text1"/>
          <w:sz w:val="24"/>
          <w:szCs w:val="24"/>
        </w:rPr>
      </w:pPr>
    </w:p>
    <w:p w14:paraId="79F59A78" w14:textId="77777777" w:rsidR="00D545B0" w:rsidRDefault="00D545B0" w:rsidP="00ED6C13">
      <w:pPr>
        <w:rPr>
          <w:rFonts w:ascii="Verdana" w:hAnsi="Verdana"/>
          <w:b/>
          <w:bCs/>
          <w:color w:val="000000" w:themeColor="text1"/>
          <w:sz w:val="24"/>
          <w:szCs w:val="24"/>
        </w:rPr>
      </w:pPr>
    </w:p>
    <w:p w14:paraId="055F6917" w14:textId="77777777" w:rsidR="00D545B0" w:rsidRDefault="00D545B0" w:rsidP="00ED6C13">
      <w:pPr>
        <w:rPr>
          <w:rFonts w:ascii="Verdana" w:hAnsi="Verdana"/>
          <w:b/>
          <w:bCs/>
          <w:color w:val="000000" w:themeColor="text1"/>
          <w:sz w:val="24"/>
          <w:szCs w:val="24"/>
        </w:rPr>
      </w:pPr>
    </w:p>
    <w:p w14:paraId="546F8521" w14:textId="77777777" w:rsidR="00D545B0" w:rsidRDefault="00D545B0" w:rsidP="00ED6C13">
      <w:pPr>
        <w:rPr>
          <w:rFonts w:ascii="Verdana" w:hAnsi="Verdana"/>
          <w:b/>
          <w:bCs/>
          <w:color w:val="000000" w:themeColor="text1"/>
          <w:sz w:val="24"/>
          <w:szCs w:val="24"/>
        </w:rPr>
      </w:pPr>
    </w:p>
    <w:p w14:paraId="709C11C0" w14:textId="384F474F"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lastRenderedPageBreak/>
        <w:t>SECTION 8: ADMIN FUNCTIONALITY</w:t>
      </w:r>
    </w:p>
    <w:tbl>
      <w:tblPr>
        <w:tblStyle w:val="TableGrid"/>
        <w:tblW w:w="0" w:type="auto"/>
        <w:tblLook w:val="04A0" w:firstRow="1" w:lastRow="0" w:firstColumn="1" w:lastColumn="0" w:noHBand="0" w:noVBand="1"/>
      </w:tblPr>
      <w:tblGrid>
        <w:gridCol w:w="6652"/>
        <w:gridCol w:w="695"/>
        <w:gridCol w:w="584"/>
        <w:gridCol w:w="1645"/>
      </w:tblGrid>
      <w:tr w:rsidR="00ED6C13" w:rsidRPr="00ED6C13" w14:paraId="7535A21E" w14:textId="77777777" w:rsidTr="00ED6C13">
        <w:tc>
          <w:tcPr>
            <w:tcW w:w="0" w:type="auto"/>
            <w:hideMark/>
          </w:tcPr>
          <w:p w14:paraId="2E61E3F8"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Test Step</w:t>
            </w:r>
          </w:p>
        </w:tc>
        <w:tc>
          <w:tcPr>
            <w:tcW w:w="0" w:type="auto"/>
            <w:hideMark/>
          </w:tcPr>
          <w:p w14:paraId="7C73664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Yes</w:t>
            </w:r>
          </w:p>
        </w:tc>
        <w:tc>
          <w:tcPr>
            <w:tcW w:w="0" w:type="auto"/>
            <w:hideMark/>
          </w:tcPr>
          <w:p w14:paraId="72269830"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No</w:t>
            </w:r>
          </w:p>
        </w:tc>
        <w:tc>
          <w:tcPr>
            <w:tcW w:w="0" w:type="auto"/>
            <w:hideMark/>
          </w:tcPr>
          <w:p w14:paraId="4DA95BDA" w14:textId="77777777" w:rsidR="00ED6C13" w:rsidRPr="00ED6C13" w:rsidRDefault="00ED6C13" w:rsidP="00ED6C13">
            <w:pPr>
              <w:spacing w:after="160" w:line="259" w:lineRule="auto"/>
              <w:rPr>
                <w:rFonts w:ascii="Verdana" w:hAnsi="Verdana"/>
                <w:b/>
                <w:bCs/>
                <w:color w:val="000000" w:themeColor="text1"/>
                <w:sz w:val="24"/>
                <w:szCs w:val="24"/>
              </w:rPr>
            </w:pPr>
            <w:r w:rsidRPr="00ED6C13">
              <w:rPr>
                <w:rFonts w:ascii="Verdana" w:hAnsi="Verdana"/>
                <w:b/>
                <w:bCs/>
                <w:color w:val="000000" w:themeColor="text1"/>
                <w:sz w:val="24"/>
                <w:szCs w:val="24"/>
              </w:rPr>
              <w:t>Comments</w:t>
            </w:r>
          </w:p>
        </w:tc>
      </w:tr>
      <w:tr w:rsidR="00ED6C13" w:rsidRPr="00ED6C13" w14:paraId="517C6027" w14:textId="77777777" w:rsidTr="00ED6C13">
        <w:tc>
          <w:tcPr>
            <w:tcW w:w="0" w:type="auto"/>
            <w:hideMark/>
          </w:tcPr>
          <w:p w14:paraId="259956A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Could you access the </w:t>
            </w:r>
            <w:proofErr w:type="gramStart"/>
            <w:r w:rsidRPr="00ED6C13">
              <w:rPr>
                <w:rFonts w:ascii="Verdana" w:hAnsi="Verdana"/>
                <w:color w:val="000000" w:themeColor="text1"/>
                <w:sz w:val="24"/>
                <w:szCs w:val="24"/>
              </w:rPr>
              <w:t>Admin</w:t>
            </w:r>
            <w:proofErr w:type="gramEnd"/>
            <w:r w:rsidRPr="00ED6C13">
              <w:rPr>
                <w:rFonts w:ascii="Verdana" w:hAnsi="Verdana"/>
                <w:color w:val="000000" w:themeColor="text1"/>
                <w:sz w:val="24"/>
                <w:szCs w:val="24"/>
              </w:rPr>
              <w:t xml:space="preserve"> page?</w:t>
            </w:r>
          </w:p>
        </w:tc>
        <w:tc>
          <w:tcPr>
            <w:tcW w:w="0" w:type="auto"/>
            <w:hideMark/>
          </w:tcPr>
          <w:p w14:paraId="069D308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75BCDA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7ECC632"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9E8B648" w14:textId="77777777" w:rsidTr="00ED6C13">
        <w:tc>
          <w:tcPr>
            <w:tcW w:w="0" w:type="auto"/>
            <w:hideMark/>
          </w:tcPr>
          <w:p w14:paraId="2B8198E7"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Reset Certifications reset all as expected?</w:t>
            </w:r>
          </w:p>
        </w:tc>
        <w:tc>
          <w:tcPr>
            <w:tcW w:w="0" w:type="auto"/>
            <w:hideMark/>
          </w:tcPr>
          <w:p w14:paraId="25D39C81"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227B863"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08D9784C"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77A74B63" w14:textId="77777777" w:rsidTr="00ED6C13">
        <w:tc>
          <w:tcPr>
            <w:tcW w:w="0" w:type="auto"/>
            <w:hideMark/>
          </w:tcPr>
          <w:p w14:paraId="0FA5A441"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view individual student records?</w:t>
            </w:r>
          </w:p>
        </w:tc>
        <w:tc>
          <w:tcPr>
            <w:tcW w:w="0" w:type="auto"/>
            <w:hideMark/>
          </w:tcPr>
          <w:p w14:paraId="609AF8A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441EA7F"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FCDDD15"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0E2ADA7" w14:textId="77777777" w:rsidTr="00ED6C13">
        <w:tc>
          <w:tcPr>
            <w:tcW w:w="0" w:type="auto"/>
            <w:hideMark/>
          </w:tcPr>
          <w:p w14:paraId="68041038"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Could you delete a student record?</w:t>
            </w:r>
          </w:p>
        </w:tc>
        <w:tc>
          <w:tcPr>
            <w:tcW w:w="0" w:type="auto"/>
            <w:hideMark/>
          </w:tcPr>
          <w:p w14:paraId="7EEF2CE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89A7DB9"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D5F9F3"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A7C40F7" w14:textId="77777777" w:rsidTr="00ED6C13">
        <w:tc>
          <w:tcPr>
            <w:tcW w:w="0" w:type="auto"/>
            <w:hideMark/>
          </w:tcPr>
          <w:p w14:paraId="532CB95B"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delete action require confirmation?</w:t>
            </w:r>
          </w:p>
        </w:tc>
        <w:tc>
          <w:tcPr>
            <w:tcW w:w="0" w:type="auto"/>
            <w:hideMark/>
          </w:tcPr>
          <w:p w14:paraId="75CFC22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3E585A2A"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5E87CACF"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188D4082" w14:textId="77777777" w:rsidTr="00ED6C13">
        <w:tc>
          <w:tcPr>
            <w:tcW w:w="0" w:type="auto"/>
            <w:hideMark/>
          </w:tcPr>
          <w:p w14:paraId="2BD50E6F"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Did Search by Student Last Name return expected results?</w:t>
            </w:r>
          </w:p>
        </w:tc>
        <w:tc>
          <w:tcPr>
            <w:tcW w:w="0" w:type="auto"/>
            <w:hideMark/>
          </w:tcPr>
          <w:p w14:paraId="279795D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7D5C0097"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4D8F967E" w14:textId="77777777" w:rsidR="00ED6C13" w:rsidRPr="00ED6C13" w:rsidRDefault="00ED6C13" w:rsidP="00ED6C13">
            <w:pPr>
              <w:spacing w:after="160" w:line="259" w:lineRule="auto"/>
              <w:rPr>
                <w:rFonts w:ascii="Verdana" w:hAnsi="Verdana"/>
                <w:color w:val="000000" w:themeColor="text1"/>
                <w:sz w:val="24"/>
                <w:szCs w:val="24"/>
              </w:rPr>
            </w:pPr>
          </w:p>
        </w:tc>
      </w:tr>
      <w:tr w:rsidR="00ED6C13" w:rsidRPr="00ED6C13" w14:paraId="47260CA3" w14:textId="77777777" w:rsidTr="00ED6C13">
        <w:tc>
          <w:tcPr>
            <w:tcW w:w="0" w:type="auto"/>
            <w:hideMark/>
          </w:tcPr>
          <w:p w14:paraId="7DF081CE" w14:textId="77777777" w:rsidR="00ED6C13" w:rsidRPr="00ED6C13" w:rsidRDefault="00ED6C13" w:rsidP="00ED6C13">
            <w:pPr>
              <w:spacing w:after="160" w:line="259" w:lineRule="auto"/>
              <w:rPr>
                <w:rFonts w:ascii="Verdana" w:hAnsi="Verdana"/>
                <w:color w:val="000000" w:themeColor="text1"/>
                <w:sz w:val="24"/>
                <w:szCs w:val="24"/>
              </w:rPr>
            </w:pPr>
            <w:r w:rsidRPr="00ED6C13">
              <w:rPr>
                <w:rFonts w:ascii="Verdana" w:hAnsi="Verdana"/>
                <w:color w:val="000000" w:themeColor="text1"/>
                <w:sz w:val="24"/>
                <w:szCs w:val="24"/>
              </w:rPr>
              <w:t xml:space="preserve">Did Sort </w:t>
            </w:r>
            <w:proofErr w:type="gramStart"/>
            <w:r w:rsidRPr="00ED6C13">
              <w:rPr>
                <w:rFonts w:ascii="Verdana" w:hAnsi="Verdana"/>
                <w:color w:val="000000" w:themeColor="text1"/>
                <w:sz w:val="24"/>
                <w:szCs w:val="24"/>
              </w:rPr>
              <w:t>By</w:t>
            </w:r>
            <w:proofErr w:type="gramEnd"/>
            <w:r w:rsidRPr="00ED6C13">
              <w:rPr>
                <w:rFonts w:ascii="Verdana" w:hAnsi="Verdana"/>
                <w:color w:val="000000" w:themeColor="text1"/>
                <w:sz w:val="24"/>
                <w:szCs w:val="24"/>
              </w:rPr>
              <w:t xml:space="preserve"> and Order change the result order?</w:t>
            </w:r>
          </w:p>
        </w:tc>
        <w:tc>
          <w:tcPr>
            <w:tcW w:w="0" w:type="auto"/>
            <w:hideMark/>
          </w:tcPr>
          <w:p w14:paraId="0EB0C01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2DC5D666" w14:textId="77777777" w:rsidR="00ED6C13" w:rsidRPr="00ED6C13" w:rsidRDefault="00ED6C13" w:rsidP="00ED6C13">
            <w:pPr>
              <w:spacing w:after="160" w:line="259" w:lineRule="auto"/>
              <w:rPr>
                <w:rFonts w:ascii="Verdana" w:hAnsi="Verdana"/>
                <w:color w:val="000000" w:themeColor="text1"/>
                <w:sz w:val="24"/>
                <w:szCs w:val="24"/>
              </w:rPr>
            </w:pPr>
          </w:p>
        </w:tc>
        <w:tc>
          <w:tcPr>
            <w:tcW w:w="0" w:type="auto"/>
            <w:hideMark/>
          </w:tcPr>
          <w:p w14:paraId="19BEC8B2" w14:textId="77777777" w:rsidR="00ED6C13" w:rsidRPr="00ED6C13" w:rsidRDefault="00ED6C13" w:rsidP="00ED6C13">
            <w:pPr>
              <w:spacing w:after="160" w:line="259" w:lineRule="auto"/>
              <w:rPr>
                <w:rFonts w:ascii="Verdana" w:hAnsi="Verdana"/>
                <w:color w:val="000000" w:themeColor="text1"/>
                <w:sz w:val="24"/>
                <w:szCs w:val="24"/>
              </w:rPr>
            </w:pPr>
          </w:p>
        </w:tc>
      </w:tr>
    </w:tbl>
    <w:p w14:paraId="19BF96FE" w14:textId="1A6DBC92" w:rsidR="00ED6C13" w:rsidRPr="00ED6C13" w:rsidRDefault="00ED6C13" w:rsidP="00ED6C13">
      <w:pPr>
        <w:rPr>
          <w:rFonts w:ascii="Verdana" w:hAnsi="Verdana"/>
          <w:color w:val="000000" w:themeColor="text1"/>
          <w:sz w:val="24"/>
          <w:szCs w:val="24"/>
        </w:rPr>
      </w:pPr>
    </w:p>
    <w:p w14:paraId="66105694" w14:textId="77777777" w:rsidR="00ED6C13" w:rsidRPr="00ED6C13" w:rsidRDefault="00ED6C13" w:rsidP="00ED6C13">
      <w:pPr>
        <w:rPr>
          <w:rFonts w:ascii="Verdana" w:hAnsi="Verdana"/>
          <w:color w:val="000000" w:themeColor="text1"/>
          <w:sz w:val="28"/>
          <w:szCs w:val="28"/>
        </w:rPr>
      </w:pPr>
      <w:r w:rsidRPr="00ED6C13">
        <w:rPr>
          <w:rFonts w:ascii="Verdana" w:hAnsi="Verdana"/>
          <w:color w:val="000000" w:themeColor="text1"/>
          <w:sz w:val="28"/>
          <w:szCs w:val="28"/>
        </w:rPr>
        <w:t>FINAL COMMENTS</w:t>
      </w:r>
    </w:p>
    <w:p w14:paraId="1BD65079" w14:textId="77777777" w:rsidR="00ED6C13" w:rsidRPr="00ED6C13" w:rsidRDefault="00ED6C13" w:rsidP="00ED6C13">
      <w:pPr>
        <w:rPr>
          <w:rFonts w:ascii="Verdana" w:hAnsi="Verdana"/>
          <w:color w:val="000000" w:themeColor="text1"/>
          <w:sz w:val="24"/>
          <w:szCs w:val="24"/>
        </w:rPr>
      </w:pPr>
      <w:r w:rsidRPr="00ED6C13">
        <w:rPr>
          <w:rFonts w:ascii="Verdana" w:hAnsi="Verdana"/>
          <w:color w:val="000000" w:themeColor="text1"/>
          <w:sz w:val="24"/>
          <w:szCs w:val="24"/>
        </w:rPr>
        <w:t>Please provide any general feedback, issues encountered, or suggestions for improvement:</w:t>
      </w:r>
    </w:p>
    <w:tbl>
      <w:tblPr>
        <w:tblStyle w:val="TableGrid"/>
        <w:tblW w:w="0" w:type="auto"/>
        <w:tblLook w:val="04A0" w:firstRow="1" w:lastRow="0" w:firstColumn="1" w:lastColumn="0" w:noHBand="0" w:noVBand="1"/>
      </w:tblPr>
      <w:tblGrid>
        <w:gridCol w:w="9576"/>
      </w:tblGrid>
      <w:tr w:rsidR="00D545B0" w14:paraId="385FAA4F" w14:textId="77777777" w:rsidTr="00D545B0">
        <w:trPr>
          <w:trHeight w:val="1847"/>
        </w:trPr>
        <w:tc>
          <w:tcPr>
            <w:tcW w:w="9576" w:type="dxa"/>
          </w:tcPr>
          <w:p w14:paraId="7EB31CAA" w14:textId="77777777" w:rsidR="00D545B0" w:rsidRDefault="00D545B0" w:rsidP="00ED6C13">
            <w:pPr>
              <w:rPr>
                <w:rFonts w:ascii="Verdana" w:hAnsi="Verdana"/>
                <w:color w:val="000000" w:themeColor="text1"/>
                <w:sz w:val="24"/>
                <w:szCs w:val="24"/>
              </w:rPr>
            </w:pPr>
          </w:p>
        </w:tc>
      </w:tr>
    </w:tbl>
    <w:p w14:paraId="07D9EA3B" w14:textId="0FA9A2B7" w:rsidR="00ED6C13" w:rsidRPr="00ED6C13" w:rsidRDefault="00ED6C13" w:rsidP="00ED6C13">
      <w:pPr>
        <w:rPr>
          <w:rFonts w:ascii="Verdana" w:hAnsi="Verdana"/>
          <w:color w:val="000000" w:themeColor="text1"/>
          <w:sz w:val="24"/>
          <w:szCs w:val="24"/>
        </w:rPr>
      </w:pPr>
    </w:p>
    <w:p w14:paraId="6FB568F6" w14:textId="77777777" w:rsidR="00C25443" w:rsidRPr="00A30E43" w:rsidRDefault="00C25443" w:rsidP="00A30E43">
      <w:pPr>
        <w:rPr>
          <w:rFonts w:ascii="Verdana" w:hAnsi="Verdana"/>
          <w:color w:val="000000" w:themeColor="text1"/>
          <w:sz w:val="24"/>
          <w:szCs w:val="24"/>
        </w:rPr>
      </w:pPr>
    </w:p>
    <w:sectPr w:rsidR="00C25443" w:rsidRPr="00A30E43">
      <w:headerReference w:type="default" r:id="rId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van S. Reinheimer" w:date="2025-04-09T12:07:00Z" w:initials="ER">
    <w:p w14:paraId="2D864A57" w14:textId="77777777" w:rsidR="001462A6" w:rsidRDefault="001462A6" w:rsidP="001462A6">
      <w:pPr>
        <w:pStyle w:val="CommentText"/>
      </w:pPr>
      <w:r>
        <w:rPr>
          <w:rStyle w:val="CommentReference"/>
        </w:rPr>
        <w:annotationRef/>
      </w:r>
      <w:r>
        <w:t>Once everything else is done, please set up a table of contents, thank you.</w:t>
      </w:r>
    </w:p>
  </w:comment>
  <w:comment w:id="1" w:author="Jenna Guffy" w:date="2025-04-11T13:00:00Z" w:initials="JG">
    <w:p w14:paraId="7346746D" w14:textId="77777777" w:rsidR="008F00B6" w:rsidRDefault="008F00B6" w:rsidP="008F00B6">
      <w:pPr>
        <w:pStyle w:val="CommentText"/>
      </w:pPr>
      <w:r>
        <w:rPr>
          <w:rStyle w:val="CommentReference"/>
        </w:rPr>
        <w:annotationRef/>
      </w:r>
      <w:r>
        <w:t>Have added a proposed changed to the capabilities overview</w:t>
      </w:r>
    </w:p>
  </w:comment>
  <w:comment w:id="2" w:author="Evan S. Reinheimer" w:date="2025-04-09T12:08:00Z" w:initials="ER">
    <w:p w14:paraId="5C8EA8B1" w14:textId="11C94A3E" w:rsidR="001462A6" w:rsidRDefault="001462A6" w:rsidP="001462A6">
      <w:pPr>
        <w:pStyle w:val="CommentText"/>
      </w:pPr>
      <w:r>
        <w:rPr>
          <w:rStyle w:val="CommentReference"/>
        </w:rPr>
        <w:annotationRef/>
      </w:r>
      <w:r>
        <w:t xml:space="preserve">To be updated to whatever the final website address will be </w:t>
      </w:r>
    </w:p>
  </w:comment>
  <w:comment w:id="3" w:author="Jenna Guffy" w:date="2025-04-11T13:00:00Z" w:initials="JG">
    <w:p w14:paraId="33EF518A" w14:textId="77777777" w:rsidR="008F00B6" w:rsidRDefault="008F00B6" w:rsidP="008F00B6">
      <w:pPr>
        <w:pStyle w:val="CommentText"/>
      </w:pPr>
      <w:r>
        <w:rPr>
          <w:rStyle w:val="CommentReference"/>
        </w:rPr>
        <w:annotationRef/>
      </w:r>
      <w:r>
        <w:t>Here is the registration screenshot</w:t>
      </w:r>
    </w:p>
  </w:comment>
  <w:comment w:id="4" w:author="Evan S. Reinheimer" w:date="2025-04-09T12:12:00Z" w:initials="ER">
    <w:p w14:paraId="47A3A573" w14:textId="2B9BF1B3" w:rsidR="001462A6" w:rsidRDefault="001462A6" w:rsidP="001462A6">
      <w:pPr>
        <w:pStyle w:val="CommentText"/>
      </w:pPr>
      <w:r>
        <w:rPr>
          <w:rStyle w:val="CommentReference"/>
        </w:rPr>
        <w:annotationRef/>
      </w:r>
      <w:r>
        <w:t>Put in the page number for each option here.</w:t>
      </w:r>
    </w:p>
  </w:comment>
  <w:comment w:id="6" w:author="Evan S. Reinheimer" w:date="2025-04-09T21:41:00Z" w:initials="ER">
    <w:p w14:paraId="1FE70943" w14:textId="77777777" w:rsidR="000A09D5" w:rsidRDefault="000A09D5" w:rsidP="000A09D5">
      <w:pPr>
        <w:pStyle w:val="CommentText"/>
      </w:pPr>
      <w:r>
        <w:rPr>
          <w:rStyle w:val="CommentReference"/>
        </w:rPr>
        <w:annotationRef/>
      </w:r>
      <w:r>
        <w:t>Add page number of email page</w:t>
      </w:r>
    </w:p>
  </w:comment>
  <w:comment w:id="7" w:author="Evan S. Reinheimer" w:date="2025-04-10T17:01:00Z" w:initials="ER">
    <w:p w14:paraId="6B2365A0" w14:textId="77777777" w:rsidR="00F72F1B" w:rsidRDefault="00F72F1B" w:rsidP="00F72F1B">
      <w:pPr>
        <w:pStyle w:val="CommentText"/>
      </w:pPr>
      <w:r>
        <w:rPr>
          <w:rStyle w:val="CommentReference"/>
        </w:rPr>
        <w:annotationRef/>
      </w:r>
      <w:r>
        <w:t>I’ve put a few buttons in as screenshots, if you want I can do that for each step</w:t>
      </w:r>
    </w:p>
  </w:comment>
  <w:comment w:id="8" w:author="Evan S. Reinheimer" w:date="2025-04-10T00:14:00Z" w:initials="ER">
    <w:p w14:paraId="72076AFE" w14:textId="1E9F0A46" w:rsidR="00640E42" w:rsidRDefault="00640E42" w:rsidP="00640E42">
      <w:pPr>
        <w:pStyle w:val="CommentText"/>
      </w:pPr>
      <w:r>
        <w:rPr>
          <w:rStyle w:val="CommentReference"/>
        </w:rPr>
        <w:annotationRef/>
      </w:r>
      <w:r>
        <w:t>After everything is done add page number. It could also be moved here and the page number referenced when it is needed again. Up to you two.</w:t>
      </w:r>
    </w:p>
  </w:comment>
  <w:comment w:id="9" w:author="Evan S. Reinheimer" w:date="2025-04-10T22:55:00Z" w:initials="ER">
    <w:p w14:paraId="1C01BFEB" w14:textId="77777777" w:rsidR="000C582E" w:rsidRDefault="000C582E" w:rsidP="000C582E">
      <w:pPr>
        <w:pStyle w:val="CommentText"/>
      </w:pPr>
      <w:r>
        <w:rPr>
          <w:rStyle w:val="CommentReference"/>
        </w:rPr>
        <w:annotationRef/>
      </w:r>
      <w:r>
        <w:t>Not entirely sure what and where this saves info to.</w:t>
      </w:r>
    </w:p>
  </w:comment>
  <w:comment w:id="10" w:author="Jenna Guffy" w:date="2025-04-11T13:04:00Z" w:initials="JG">
    <w:p w14:paraId="27E0BCBE" w14:textId="77777777" w:rsidR="001E779E" w:rsidRDefault="001E779E" w:rsidP="001E779E">
      <w:pPr>
        <w:pStyle w:val="CommentText"/>
      </w:pPr>
      <w:r>
        <w:rPr>
          <w:rStyle w:val="CommentReference"/>
        </w:rPr>
        <w:annotationRef/>
      </w:r>
      <w:r>
        <w:t>In the email-to-student table in the database. This shows on the student information page. All emails are in a dropdown list for the user to 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864A57" w15:done="0"/>
  <w15:commentEx w15:paraId="7346746D" w15:done="0"/>
  <w15:commentEx w15:paraId="5C8EA8B1" w15:done="0"/>
  <w15:commentEx w15:paraId="33EF518A" w15:done="0"/>
  <w15:commentEx w15:paraId="47A3A573" w15:done="0"/>
  <w15:commentEx w15:paraId="1FE70943" w15:done="0"/>
  <w15:commentEx w15:paraId="6B2365A0" w15:done="0"/>
  <w15:commentEx w15:paraId="72076AFE" w15:done="0"/>
  <w15:commentEx w15:paraId="1C01BFEB" w15:done="0"/>
  <w15:commentEx w15:paraId="27E0BCBE" w15:paraIdParent="1C01BF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193C7A" w16cex:dateUtc="2025-04-09T16:07:00Z"/>
  <w16cex:commentExtensible w16cex:durableId="6B67A62B" w16cex:dateUtc="2025-04-11T17:00:00Z"/>
  <w16cex:commentExtensible w16cex:durableId="0427C020" w16cex:dateUtc="2025-04-09T16:08:00Z"/>
  <w16cex:commentExtensible w16cex:durableId="690C5D1D" w16cex:dateUtc="2025-04-11T17:00:00Z"/>
  <w16cex:commentExtensible w16cex:durableId="11FBD76B" w16cex:dateUtc="2025-04-09T16:12:00Z"/>
  <w16cex:commentExtensible w16cex:durableId="19523A0D" w16cex:dateUtc="2025-04-10T01:41:00Z"/>
  <w16cex:commentExtensible w16cex:durableId="0812F927" w16cex:dateUtc="2025-04-10T21:01:00Z"/>
  <w16cex:commentExtensible w16cex:durableId="05E2F30B" w16cex:dateUtc="2025-04-10T04:14:00Z"/>
  <w16cex:commentExtensible w16cex:durableId="25EED83F" w16cex:dateUtc="2025-04-11T02:55:00Z"/>
  <w16cex:commentExtensible w16cex:durableId="2F378B08" w16cex:dateUtc="2025-04-11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864A57" w16cid:durableId="55193C7A"/>
  <w16cid:commentId w16cid:paraId="7346746D" w16cid:durableId="6B67A62B"/>
  <w16cid:commentId w16cid:paraId="5C8EA8B1" w16cid:durableId="0427C020"/>
  <w16cid:commentId w16cid:paraId="33EF518A" w16cid:durableId="690C5D1D"/>
  <w16cid:commentId w16cid:paraId="47A3A573" w16cid:durableId="11FBD76B"/>
  <w16cid:commentId w16cid:paraId="1FE70943" w16cid:durableId="19523A0D"/>
  <w16cid:commentId w16cid:paraId="6B2365A0" w16cid:durableId="0812F927"/>
  <w16cid:commentId w16cid:paraId="72076AFE" w16cid:durableId="05E2F30B"/>
  <w16cid:commentId w16cid:paraId="1C01BFEB" w16cid:durableId="25EED83F"/>
  <w16cid:commentId w16cid:paraId="27E0BCBE" w16cid:durableId="2F378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72F5F" w14:textId="77777777" w:rsidR="002E4817" w:rsidRDefault="002E4817" w:rsidP="00B012DC">
      <w:pPr>
        <w:spacing w:after="0" w:line="240" w:lineRule="auto"/>
      </w:pPr>
      <w:r>
        <w:separator/>
      </w:r>
    </w:p>
  </w:endnote>
  <w:endnote w:type="continuationSeparator" w:id="0">
    <w:p w14:paraId="20A1DE4E" w14:textId="77777777" w:rsidR="002E4817" w:rsidRDefault="002E4817" w:rsidP="00B0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96BA5" w14:textId="77777777" w:rsidR="002E4817" w:rsidRDefault="002E4817" w:rsidP="00B012DC">
      <w:pPr>
        <w:spacing w:after="0" w:line="240" w:lineRule="auto"/>
      </w:pPr>
      <w:r>
        <w:separator/>
      </w:r>
    </w:p>
  </w:footnote>
  <w:footnote w:type="continuationSeparator" w:id="0">
    <w:p w14:paraId="5A9D1347" w14:textId="77777777" w:rsidR="002E4817" w:rsidRDefault="002E4817" w:rsidP="00B0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604233212"/>
      <w:docPartObj>
        <w:docPartGallery w:val="Page Numbers (Top of Page)"/>
        <w:docPartUnique/>
      </w:docPartObj>
    </w:sdtPr>
    <w:sdtEndPr>
      <w:rPr>
        <w:b/>
        <w:bCs/>
        <w:noProof/>
        <w:color w:val="auto"/>
        <w:spacing w:val="0"/>
      </w:rPr>
    </w:sdtEndPr>
    <w:sdtContent>
      <w:p w14:paraId="6178E165" w14:textId="41771F8B" w:rsidR="00B012DC" w:rsidRDefault="00B012D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4B1260E" w14:textId="5F628443" w:rsidR="00B012DC" w:rsidRPr="00B012DC" w:rsidRDefault="00B012DC">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5D8B"/>
    <w:multiLevelType w:val="hybridMultilevel"/>
    <w:tmpl w:val="222C6D68"/>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311D23"/>
    <w:multiLevelType w:val="hybridMultilevel"/>
    <w:tmpl w:val="7B9454E8"/>
    <w:lvl w:ilvl="0" w:tplc="C26428AC">
      <w:start w:val="1"/>
      <w:numFmt w:val="decimal"/>
      <w:lvlText w:val="%1."/>
      <w:lvlJc w:val="left"/>
      <w:pPr>
        <w:ind w:left="720" w:hanging="360"/>
      </w:pPr>
      <w:rPr>
        <w:rFonts w:ascii="Verdana" w:eastAsiaTheme="minorHAnsi" w:hAnsi="Verdana" w:cstheme="minorBidi"/>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F55D3"/>
    <w:multiLevelType w:val="hybridMultilevel"/>
    <w:tmpl w:val="91561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4B0142"/>
    <w:multiLevelType w:val="hybridMultilevel"/>
    <w:tmpl w:val="545822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F68BC"/>
    <w:multiLevelType w:val="hybridMultilevel"/>
    <w:tmpl w:val="4DA6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F77BEB"/>
    <w:multiLevelType w:val="hybridMultilevel"/>
    <w:tmpl w:val="A88EF6A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A91111"/>
    <w:multiLevelType w:val="hybridMultilevel"/>
    <w:tmpl w:val="E08CE8B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2D143E"/>
    <w:multiLevelType w:val="hybridMultilevel"/>
    <w:tmpl w:val="4C5CBF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5519A"/>
    <w:multiLevelType w:val="hybridMultilevel"/>
    <w:tmpl w:val="390E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E6668"/>
    <w:multiLevelType w:val="hybridMultilevel"/>
    <w:tmpl w:val="61B6FB64"/>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F5007"/>
    <w:multiLevelType w:val="hybridMultilevel"/>
    <w:tmpl w:val="F7CA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BA3679"/>
    <w:multiLevelType w:val="hybridMultilevel"/>
    <w:tmpl w:val="5D1676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EA2773"/>
    <w:multiLevelType w:val="hybridMultilevel"/>
    <w:tmpl w:val="E070A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0E2DB2"/>
    <w:multiLevelType w:val="hybridMultilevel"/>
    <w:tmpl w:val="E9B6A5C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196020"/>
    <w:multiLevelType w:val="hybridMultilevel"/>
    <w:tmpl w:val="C1D6A936"/>
    <w:lvl w:ilvl="0" w:tplc="61D82488">
      <w:start w:val="1"/>
      <w:numFmt w:val="decimal"/>
      <w:lvlText w:val="%1."/>
      <w:lvlJc w:val="left"/>
      <w:pPr>
        <w:ind w:left="720" w:hanging="360"/>
      </w:pPr>
      <w:rPr>
        <w:rFonts w:ascii="Verdana" w:hAnsi="Verdan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1608837">
    <w:abstractNumId w:val="8"/>
  </w:num>
  <w:num w:numId="2" w16cid:durableId="1980766890">
    <w:abstractNumId w:val="14"/>
  </w:num>
  <w:num w:numId="3" w16cid:durableId="828717167">
    <w:abstractNumId w:val="4"/>
  </w:num>
  <w:num w:numId="4" w16cid:durableId="2141681503">
    <w:abstractNumId w:val="7"/>
  </w:num>
  <w:num w:numId="5" w16cid:durableId="825710978">
    <w:abstractNumId w:val="1"/>
  </w:num>
  <w:num w:numId="6" w16cid:durableId="855995007">
    <w:abstractNumId w:val="0"/>
  </w:num>
  <w:num w:numId="7" w16cid:durableId="174728924">
    <w:abstractNumId w:val="11"/>
  </w:num>
  <w:num w:numId="8" w16cid:durableId="332031516">
    <w:abstractNumId w:val="10"/>
  </w:num>
  <w:num w:numId="9" w16cid:durableId="2145073062">
    <w:abstractNumId w:val="3"/>
  </w:num>
  <w:num w:numId="10" w16cid:durableId="1524439517">
    <w:abstractNumId w:val="12"/>
  </w:num>
  <w:num w:numId="11" w16cid:durableId="1941571700">
    <w:abstractNumId w:val="5"/>
  </w:num>
  <w:num w:numId="12" w16cid:durableId="733235124">
    <w:abstractNumId w:val="2"/>
  </w:num>
  <w:num w:numId="13" w16cid:durableId="2122530222">
    <w:abstractNumId w:val="9"/>
  </w:num>
  <w:num w:numId="14" w16cid:durableId="1872960815">
    <w:abstractNumId w:val="13"/>
  </w:num>
  <w:num w:numId="15" w16cid:durableId="57759785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van S. Reinheimer">
    <w15:presenceInfo w15:providerId="AD" w15:userId="S::REI50529@pennwest.edu::c970029f-c834-438e-a571-2e213bfe9d10"/>
  </w15:person>
  <w15:person w15:author="Jenna Guffy">
    <w15:presenceInfo w15:providerId="AD" w15:userId="S::GUF16812@pennwest.edu::625cf683-6f2b-45df-93f6-0efb8b0113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2DC"/>
    <w:rsid w:val="00013086"/>
    <w:rsid w:val="000171EB"/>
    <w:rsid w:val="00036156"/>
    <w:rsid w:val="00063614"/>
    <w:rsid w:val="00096421"/>
    <w:rsid w:val="000A09D5"/>
    <w:rsid w:val="000C582E"/>
    <w:rsid w:val="00104C4E"/>
    <w:rsid w:val="00110F3D"/>
    <w:rsid w:val="00145FE3"/>
    <w:rsid w:val="001462A6"/>
    <w:rsid w:val="00190B1C"/>
    <w:rsid w:val="001E779E"/>
    <w:rsid w:val="00236E79"/>
    <w:rsid w:val="00242966"/>
    <w:rsid w:val="002466A3"/>
    <w:rsid w:val="0024720B"/>
    <w:rsid w:val="002821E1"/>
    <w:rsid w:val="00291644"/>
    <w:rsid w:val="002E4817"/>
    <w:rsid w:val="002F5E81"/>
    <w:rsid w:val="003403BE"/>
    <w:rsid w:val="0035079F"/>
    <w:rsid w:val="00384C07"/>
    <w:rsid w:val="00384DD4"/>
    <w:rsid w:val="003F133F"/>
    <w:rsid w:val="003F305D"/>
    <w:rsid w:val="003F6B02"/>
    <w:rsid w:val="00424624"/>
    <w:rsid w:val="0043497B"/>
    <w:rsid w:val="00436645"/>
    <w:rsid w:val="00472B03"/>
    <w:rsid w:val="004B3DFD"/>
    <w:rsid w:val="004C2912"/>
    <w:rsid w:val="004D1928"/>
    <w:rsid w:val="004E043A"/>
    <w:rsid w:val="004E516A"/>
    <w:rsid w:val="004F2832"/>
    <w:rsid w:val="004F4582"/>
    <w:rsid w:val="0051208D"/>
    <w:rsid w:val="0051263C"/>
    <w:rsid w:val="0053586E"/>
    <w:rsid w:val="005E06C3"/>
    <w:rsid w:val="005F66E9"/>
    <w:rsid w:val="005F7E30"/>
    <w:rsid w:val="00612BA4"/>
    <w:rsid w:val="00640E42"/>
    <w:rsid w:val="0064128A"/>
    <w:rsid w:val="00645A61"/>
    <w:rsid w:val="00655915"/>
    <w:rsid w:val="00661E09"/>
    <w:rsid w:val="00663470"/>
    <w:rsid w:val="006678DD"/>
    <w:rsid w:val="00677D43"/>
    <w:rsid w:val="00681551"/>
    <w:rsid w:val="00691FCC"/>
    <w:rsid w:val="006B6FEC"/>
    <w:rsid w:val="006D361A"/>
    <w:rsid w:val="006F7577"/>
    <w:rsid w:val="0075155F"/>
    <w:rsid w:val="0077099A"/>
    <w:rsid w:val="00784DF8"/>
    <w:rsid w:val="007876BA"/>
    <w:rsid w:val="007D091F"/>
    <w:rsid w:val="007D1896"/>
    <w:rsid w:val="007F3D4F"/>
    <w:rsid w:val="007F551B"/>
    <w:rsid w:val="008058B7"/>
    <w:rsid w:val="00827429"/>
    <w:rsid w:val="00830E40"/>
    <w:rsid w:val="00860F7E"/>
    <w:rsid w:val="008E100A"/>
    <w:rsid w:val="008E3310"/>
    <w:rsid w:val="008F00B6"/>
    <w:rsid w:val="008F2C02"/>
    <w:rsid w:val="009458C7"/>
    <w:rsid w:val="00962612"/>
    <w:rsid w:val="00966894"/>
    <w:rsid w:val="0097484F"/>
    <w:rsid w:val="00987D6B"/>
    <w:rsid w:val="009F3565"/>
    <w:rsid w:val="00A23854"/>
    <w:rsid w:val="00A30E43"/>
    <w:rsid w:val="00A71250"/>
    <w:rsid w:val="00AD3FC7"/>
    <w:rsid w:val="00B012DC"/>
    <w:rsid w:val="00B207F1"/>
    <w:rsid w:val="00B52CC7"/>
    <w:rsid w:val="00B81B17"/>
    <w:rsid w:val="00B82B0C"/>
    <w:rsid w:val="00BA190A"/>
    <w:rsid w:val="00BC6A93"/>
    <w:rsid w:val="00C00F00"/>
    <w:rsid w:val="00C07E61"/>
    <w:rsid w:val="00C25443"/>
    <w:rsid w:val="00CC05F5"/>
    <w:rsid w:val="00CE1AE1"/>
    <w:rsid w:val="00CE2B8F"/>
    <w:rsid w:val="00CE370F"/>
    <w:rsid w:val="00CE5ED9"/>
    <w:rsid w:val="00D11771"/>
    <w:rsid w:val="00D30BDF"/>
    <w:rsid w:val="00D545B0"/>
    <w:rsid w:val="00D71E7A"/>
    <w:rsid w:val="00D9186A"/>
    <w:rsid w:val="00D977B0"/>
    <w:rsid w:val="00DA4B35"/>
    <w:rsid w:val="00DB4239"/>
    <w:rsid w:val="00E21136"/>
    <w:rsid w:val="00E46AD8"/>
    <w:rsid w:val="00E84DE7"/>
    <w:rsid w:val="00EA5BEB"/>
    <w:rsid w:val="00ED2061"/>
    <w:rsid w:val="00ED6C13"/>
    <w:rsid w:val="00F347A8"/>
    <w:rsid w:val="00F7228D"/>
    <w:rsid w:val="00F72F1B"/>
    <w:rsid w:val="00F77BC7"/>
    <w:rsid w:val="00FC51AF"/>
    <w:rsid w:val="00FE17C0"/>
    <w:rsid w:val="00FF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879F8"/>
  <w15:chartTrackingRefBased/>
  <w15:docId w15:val="{65A08B28-B8A5-4765-8358-C90AA641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2DC"/>
    <w:rPr>
      <w:rFonts w:eastAsiaTheme="majorEastAsia" w:cstheme="majorBidi"/>
      <w:color w:val="272727" w:themeColor="text1" w:themeTint="D8"/>
    </w:rPr>
  </w:style>
  <w:style w:type="paragraph" w:styleId="Title">
    <w:name w:val="Title"/>
    <w:basedOn w:val="Normal"/>
    <w:next w:val="Normal"/>
    <w:link w:val="TitleChar"/>
    <w:uiPriority w:val="10"/>
    <w:qFormat/>
    <w:rsid w:val="00B01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2DC"/>
    <w:pPr>
      <w:spacing w:before="160"/>
      <w:jc w:val="center"/>
    </w:pPr>
    <w:rPr>
      <w:i/>
      <w:iCs/>
      <w:color w:val="404040" w:themeColor="text1" w:themeTint="BF"/>
    </w:rPr>
  </w:style>
  <w:style w:type="character" w:customStyle="1" w:styleId="QuoteChar">
    <w:name w:val="Quote Char"/>
    <w:basedOn w:val="DefaultParagraphFont"/>
    <w:link w:val="Quote"/>
    <w:uiPriority w:val="29"/>
    <w:rsid w:val="00B012DC"/>
    <w:rPr>
      <w:i/>
      <w:iCs/>
      <w:color w:val="404040" w:themeColor="text1" w:themeTint="BF"/>
    </w:rPr>
  </w:style>
  <w:style w:type="paragraph" w:styleId="ListParagraph">
    <w:name w:val="List Paragraph"/>
    <w:basedOn w:val="Normal"/>
    <w:uiPriority w:val="34"/>
    <w:qFormat/>
    <w:rsid w:val="00B012DC"/>
    <w:pPr>
      <w:ind w:left="720"/>
      <w:contextualSpacing/>
    </w:pPr>
  </w:style>
  <w:style w:type="character" w:styleId="IntenseEmphasis">
    <w:name w:val="Intense Emphasis"/>
    <w:basedOn w:val="DefaultParagraphFont"/>
    <w:uiPriority w:val="21"/>
    <w:qFormat/>
    <w:rsid w:val="00B012DC"/>
    <w:rPr>
      <w:i/>
      <w:iCs/>
      <w:color w:val="0F4761" w:themeColor="accent1" w:themeShade="BF"/>
    </w:rPr>
  </w:style>
  <w:style w:type="paragraph" w:styleId="IntenseQuote">
    <w:name w:val="Intense Quote"/>
    <w:basedOn w:val="Normal"/>
    <w:next w:val="Normal"/>
    <w:link w:val="IntenseQuoteChar"/>
    <w:uiPriority w:val="30"/>
    <w:qFormat/>
    <w:rsid w:val="00B01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2DC"/>
    <w:rPr>
      <w:i/>
      <w:iCs/>
      <w:color w:val="0F4761" w:themeColor="accent1" w:themeShade="BF"/>
    </w:rPr>
  </w:style>
  <w:style w:type="character" w:styleId="IntenseReference">
    <w:name w:val="Intense Reference"/>
    <w:basedOn w:val="DefaultParagraphFont"/>
    <w:uiPriority w:val="32"/>
    <w:qFormat/>
    <w:rsid w:val="00B012DC"/>
    <w:rPr>
      <w:b/>
      <w:bCs/>
      <w:smallCaps/>
      <w:color w:val="0F4761" w:themeColor="accent1" w:themeShade="BF"/>
      <w:spacing w:val="5"/>
    </w:rPr>
  </w:style>
  <w:style w:type="paragraph" w:styleId="Header">
    <w:name w:val="header"/>
    <w:basedOn w:val="Normal"/>
    <w:link w:val="HeaderChar"/>
    <w:uiPriority w:val="99"/>
    <w:unhideWhenUsed/>
    <w:rsid w:val="00B01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2DC"/>
  </w:style>
  <w:style w:type="paragraph" w:styleId="Footer">
    <w:name w:val="footer"/>
    <w:basedOn w:val="Normal"/>
    <w:link w:val="FooterChar"/>
    <w:uiPriority w:val="99"/>
    <w:unhideWhenUsed/>
    <w:rsid w:val="00B01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2DC"/>
  </w:style>
  <w:style w:type="character" w:styleId="CommentReference">
    <w:name w:val="annotation reference"/>
    <w:basedOn w:val="DefaultParagraphFont"/>
    <w:uiPriority w:val="99"/>
    <w:semiHidden/>
    <w:unhideWhenUsed/>
    <w:rsid w:val="00860F7E"/>
    <w:rPr>
      <w:sz w:val="16"/>
      <w:szCs w:val="16"/>
    </w:rPr>
  </w:style>
  <w:style w:type="paragraph" w:styleId="CommentText">
    <w:name w:val="annotation text"/>
    <w:basedOn w:val="Normal"/>
    <w:link w:val="CommentTextChar"/>
    <w:uiPriority w:val="99"/>
    <w:unhideWhenUsed/>
    <w:rsid w:val="00860F7E"/>
    <w:pPr>
      <w:spacing w:line="240" w:lineRule="auto"/>
    </w:pPr>
    <w:rPr>
      <w:sz w:val="20"/>
      <w:szCs w:val="20"/>
    </w:rPr>
  </w:style>
  <w:style w:type="character" w:customStyle="1" w:styleId="CommentTextChar">
    <w:name w:val="Comment Text Char"/>
    <w:basedOn w:val="DefaultParagraphFont"/>
    <w:link w:val="CommentText"/>
    <w:uiPriority w:val="99"/>
    <w:rsid w:val="00860F7E"/>
    <w:rPr>
      <w:sz w:val="20"/>
      <w:szCs w:val="20"/>
    </w:rPr>
  </w:style>
  <w:style w:type="paragraph" w:styleId="CommentSubject">
    <w:name w:val="annotation subject"/>
    <w:basedOn w:val="CommentText"/>
    <w:next w:val="CommentText"/>
    <w:link w:val="CommentSubjectChar"/>
    <w:uiPriority w:val="99"/>
    <w:semiHidden/>
    <w:unhideWhenUsed/>
    <w:rsid w:val="00860F7E"/>
    <w:rPr>
      <w:b/>
      <w:bCs/>
    </w:rPr>
  </w:style>
  <w:style w:type="character" w:customStyle="1" w:styleId="CommentSubjectChar">
    <w:name w:val="Comment Subject Char"/>
    <w:basedOn w:val="CommentTextChar"/>
    <w:link w:val="CommentSubject"/>
    <w:uiPriority w:val="99"/>
    <w:semiHidden/>
    <w:rsid w:val="00860F7E"/>
    <w:rPr>
      <w:b/>
      <w:bCs/>
      <w:sz w:val="20"/>
      <w:szCs w:val="20"/>
    </w:rPr>
  </w:style>
  <w:style w:type="character" w:styleId="Hyperlink">
    <w:name w:val="Hyperlink"/>
    <w:basedOn w:val="DefaultParagraphFont"/>
    <w:uiPriority w:val="99"/>
    <w:unhideWhenUsed/>
    <w:rsid w:val="007F3D4F"/>
    <w:rPr>
      <w:color w:val="467886" w:themeColor="hyperlink"/>
      <w:u w:val="single"/>
    </w:rPr>
  </w:style>
  <w:style w:type="character" w:styleId="UnresolvedMention">
    <w:name w:val="Unresolved Mention"/>
    <w:basedOn w:val="DefaultParagraphFont"/>
    <w:uiPriority w:val="99"/>
    <w:semiHidden/>
    <w:unhideWhenUsed/>
    <w:rsid w:val="007F3D4F"/>
    <w:rPr>
      <w:color w:val="605E5C"/>
      <w:shd w:val="clear" w:color="auto" w:fill="E1DFDD"/>
    </w:rPr>
  </w:style>
  <w:style w:type="table" w:styleId="TableGrid">
    <w:name w:val="Table Grid"/>
    <w:basedOn w:val="TableNormal"/>
    <w:uiPriority w:val="39"/>
    <w:rsid w:val="00ED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D6C13"/>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D6C1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F00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895">
      <w:bodyDiv w:val="1"/>
      <w:marLeft w:val="0"/>
      <w:marRight w:val="0"/>
      <w:marTop w:val="0"/>
      <w:marBottom w:val="0"/>
      <w:divBdr>
        <w:top w:val="none" w:sz="0" w:space="0" w:color="auto"/>
        <w:left w:val="none" w:sz="0" w:space="0" w:color="auto"/>
        <w:bottom w:val="none" w:sz="0" w:space="0" w:color="auto"/>
        <w:right w:val="none" w:sz="0" w:space="0" w:color="auto"/>
      </w:divBdr>
    </w:div>
    <w:div w:id="278413908">
      <w:bodyDiv w:val="1"/>
      <w:marLeft w:val="0"/>
      <w:marRight w:val="0"/>
      <w:marTop w:val="0"/>
      <w:marBottom w:val="0"/>
      <w:divBdr>
        <w:top w:val="none" w:sz="0" w:space="0" w:color="auto"/>
        <w:left w:val="none" w:sz="0" w:space="0" w:color="auto"/>
        <w:bottom w:val="none" w:sz="0" w:space="0" w:color="auto"/>
        <w:right w:val="none" w:sz="0" w:space="0" w:color="auto"/>
      </w:divBdr>
    </w:div>
    <w:div w:id="332686138">
      <w:bodyDiv w:val="1"/>
      <w:marLeft w:val="0"/>
      <w:marRight w:val="0"/>
      <w:marTop w:val="0"/>
      <w:marBottom w:val="0"/>
      <w:divBdr>
        <w:top w:val="none" w:sz="0" w:space="0" w:color="auto"/>
        <w:left w:val="none" w:sz="0" w:space="0" w:color="auto"/>
        <w:bottom w:val="none" w:sz="0" w:space="0" w:color="auto"/>
        <w:right w:val="none" w:sz="0" w:space="0" w:color="auto"/>
      </w:divBdr>
    </w:div>
    <w:div w:id="569968305">
      <w:bodyDiv w:val="1"/>
      <w:marLeft w:val="0"/>
      <w:marRight w:val="0"/>
      <w:marTop w:val="0"/>
      <w:marBottom w:val="0"/>
      <w:divBdr>
        <w:top w:val="none" w:sz="0" w:space="0" w:color="auto"/>
        <w:left w:val="none" w:sz="0" w:space="0" w:color="auto"/>
        <w:bottom w:val="none" w:sz="0" w:space="0" w:color="auto"/>
        <w:right w:val="none" w:sz="0" w:space="0" w:color="auto"/>
      </w:divBdr>
    </w:div>
    <w:div w:id="619533068">
      <w:bodyDiv w:val="1"/>
      <w:marLeft w:val="0"/>
      <w:marRight w:val="0"/>
      <w:marTop w:val="0"/>
      <w:marBottom w:val="0"/>
      <w:divBdr>
        <w:top w:val="none" w:sz="0" w:space="0" w:color="auto"/>
        <w:left w:val="none" w:sz="0" w:space="0" w:color="auto"/>
        <w:bottom w:val="none" w:sz="0" w:space="0" w:color="auto"/>
        <w:right w:val="none" w:sz="0" w:space="0" w:color="auto"/>
      </w:divBdr>
    </w:div>
    <w:div w:id="670254497">
      <w:bodyDiv w:val="1"/>
      <w:marLeft w:val="0"/>
      <w:marRight w:val="0"/>
      <w:marTop w:val="0"/>
      <w:marBottom w:val="0"/>
      <w:divBdr>
        <w:top w:val="none" w:sz="0" w:space="0" w:color="auto"/>
        <w:left w:val="none" w:sz="0" w:space="0" w:color="auto"/>
        <w:bottom w:val="none" w:sz="0" w:space="0" w:color="auto"/>
        <w:right w:val="none" w:sz="0" w:space="0" w:color="auto"/>
      </w:divBdr>
    </w:div>
    <w:div w:id="804734796">
      <w:bodyDiv w:val="1"/>
      <w:marLeft w:val="0"/>
      <w:marRight w:val="0"/>
      <w:marTop w:val="0"/>
      <w:marBottom w:val="0"/>
      <w:divBdr>
        <w:top w:val="none" w:sz="0" w:space="0" w:color="auto"/>
        <w:left w:val="none" w:sz="0" w:space="0" w:color="auto"/>
        <w:bottom w:val="none" w:sz="0" w:space="0" w:color="auto"/>
        <w:right w:val="none" w:sz="0" w:space="0" w:color="auto"/>
      </w:divBdr>
    </w:div>
    <w:div w:id="818695436">
      <w:bodyDiv w:val="1"/>
      <w:marLeft w:val="0"/>
      <w:marRight w:val="0"/>
      <w:marTop w:val="0"/>
      <w:marBottom w:val="0"/>
      <w:divBdr>
        <w:top w:val="none" w:sz="0" w:space="0" w:color="auto"/>
        <w:left w:val="none" w:sz="0" w:space="0" w:color="auto"/>
        <w:bottom w:val="none" w:sz="0" w:space="0" w:color="auto"/>
        <w:right w:val="none" w:sz="0" w:space="0" w:color="auto"/>
      </w:divBdr>
    </w:div>
    <w:div w:id="828129509">
      <w:bodyDiv w:val="1"/>
      <w:marLeft w:val="0"/>
      <w:marRight w:val="0"/>
      <w:marTop w:val="0"/>
      <w:marBottom w:val="0"/>
      <w:divBdr>
        <w:top w:val="none" w:sz="0" w:space="0" w:color="auto"/>
        <w:left w:val="none" w:sz="0" w:space="0" w:color="auto"/>
        <w:bottom w:val="none" w:sz="0" w:space="0" w:color="auto"/>
        <w:right w:val="none" w:sz="0" w:space="0" w:color="auto"/>
      </w:divBdr>
    </w:div>
    <w:div w:id="885725495">
      <w:bodyDiv w:val="1"/>
      <w:marLeft w:val="0"/>
      <w:marRight w:val="0"/>
      <w:marTop w:val="0"/>
      <w:marBottom w:val="0"/>
      <w:divBdr>
        <w:top w:val="none" w:sz="0" w:space="0" w:color="auto"/>
        <w:left w:val="none" w:sz="0" w:space="0" w:color="auto"/>
        <w:bottom w:val="none" w:sz="0" w:space="0" w:color="auto"/>
        <w:right w:val="none" w:sz="0" w:space="0" w:color="auto"/>
      </w:divBdr>
      <w:divsChild>
        <w:div w:id="1089697541">
          <w:marLeft w:val="0"/>
          <w:marRight w:val="0"/>
          <w:marTop w:val="0"/>
          <w:marBottom w:val="0"/>
          <w:divBdr>
            <w:top w:val="none" w:sz="0" w:space="0" w:color="auto"/>
            <w:left w:val="none" w:sz="0" w:space="0" w:color="auto"/>
            <w:bottom w:val="none" w:sz="0" w:space="0" w:color="auto"/>
            <w:right w:val="none" w:sz="0" w:space="0" w:color="auto"/>
          </w:divBdr>
        </w:div>
      </w:divsChild>
    </w:div>
    <w:div w:id="1079012862">
      <w:bodyDiv w:val="1"/>
      <w:marLeft w:val="0"/>
      <w:marRight w:val="0"/>
      <w:marTop w:val="0"/>
      <w:marBottom w:val="0"/>
      <w:divBdr>
        <w:top w:val="none" w:sz="0" w:space="0" w:color="auto"/>
        <w:left w:val="none" w:sz="0" w:space="0" w:color="auto"/>
        <w:bottom w:val="none" w:sz="0" w:space="0" w:color="auto"/>
        <w:right w:val="none" w:sz="0" w:space="0" w:color="auto"/>
      </w:divBdr>
    </w:div>
    <w:div w:id="1425301546">
      <w:bodyDiv w:val="1"/>
      <w:marLeft w:val="0"/>
      <w:marRight w:val="0"/>
      <w:marTop w:val="0"/>
      <w:marBottom w:val="0"/>
      <w:divBdr>
        <w:top w:val="none" w:sz="0" w:space="0" w:color="auto"/>
        <w:left w:val="none" w:sz="0" w:space="0" w:color="auto"/>
        <w:bottom w:val="none" w:sz="0" w:space="0" w:color="auto"/>
        <w:right w:val="none" w:sz="0" w:space="0" w:color="auto"/>
      </w:divBdr>
    </w:div>
    <w:div w:id="1497301039">
      <w:bodyDiv w:val="1"/>
      <w:marLeft w:val="0"/>
      <w:marRight w:val="0"/>
      <w:marTop w:val="0"/>
      <w:marBottom w:val="0"/>
      <w:divBdr>
        <w:top w:val="none" w:sz="0" w:space="0" w:color="auto"/>
        <w:left w:val="none" w:sz="0" w:space="0" w:color="auto"/>
        <w:bottom w:val="none" w:sz="0" w:space="0" w:color="auto"/>
        <w:right w:val="none" w:sz="0" w:space="0" w:color="auto"/>
      </w:divBdr>
    </w:div>
    <w:div w:id="1527064400">
      <w:bodyDiv w:val="1"/>
      <w:marLeft w:val="0"/>
      <w:marRight w:val="0"/>
      <w:marTop w:val="0"/>
      <w:marBottom w:val="0"/>
      <w:divBdr>
        <w:top w:val="none" w:sz="0" w:space="0" w:color="auto"/>
        <w:left w:val="none" w:sz="0" w:space="0" w:color="auto"/>
        <w:bottom w:val="none" w:sz="0" w:space="0" w:color="auto"/>
        <w:right w:val="none" w:sz="0" w:space="0" w:color="auto"/>
      </w:divBdr>
      <w:divsChild>
        <w:div w:id="589774154">
          <w:marLeft w:val="0"/>
          <w:marRight w:val="0"/>
          <w:marTop w:val="0"/>
          <w:marBottom w:val="0"/>
          <w:divBdr>
            <w:top w:val="none" w:sz="0" w:space="0" w:color="auto"/>
            <w:left w:val="none" w:sz="0" w:space="0" w:color="auto"/>
            <w:bottom w:val="none" w:sz="0" w:space="0" w:color="auto"/>
            <w:right w:val="none" w:sz="0" w:space="0" w:color="auto"/>
          </w:divBdr>
        </w:div>
        <w:div w:id="906837530">
          <w:marLeft w:val="0"/>
          <w:marRight w:val="0"/>
          <w:marTop w:val="0"/>
          <w:marBottom w:val="0"/>
          <w:divBdr>
            <w:top w:val="none" w:sz="0" w:space="0" w:color="auto"/>
            <w:left w:val="none" w:sz="0" w:space="0" w:color="auto"/>
            <w:bottom w:val="none" w:sz="0" w:space="0" w:color="auto"/>
            <w:right w:val="none" w:sz="0" w:space="0" w:color="auto"/>
          </w:divBdr>
        </w:div>
        <w:div w:id="1423333968">
          <w:marLeft w:val="0"/>
          <w:marRight w:val="0"/>
          <w:marTop w:val="0"/>
          <w:marBottom w:val="0"/>
          <w:divBdr>
            <w:top w:val="none" w:sz="0" w:space="0" w:color="auto"/>
            <w:left w:val="none" w:sz="0" w:space="0" w:color="auto"/>
            <w:bottom w:val="none" w:sz="0" w:space="0" w:color="auto"/>
            <w:right w:val="none" w:sz="0" w:space="0" w:color="auto"/>
          </w:divBdr>
        </w:div>
        <w:div w:id="1711103481">
          <w:marLeft w:val="0"/>
          <w:marRight w:val="0"/>
          <w:marTop w:val="0"/>
          <w:marBottom w:val="0"/>
          <w:divBdr>
            <w:top w:val="none" w:sz="0" w:space="0" w:color="auto"/>
            <w:left w:val="none" w:sz="0" w:space="0" w:color="auto"/>
            <w:bottom w:val="none" w:sz="0" w:space="0" w:color="auto"/>
            <w:right w:val="none" w:sz="0" w:space="0" w:color="auto"/>
          </w:divBdr>
        </w:div>
        <w:div w:id="1111776240">
          <w:marLeft w:val="0"/>
          <w:marRight w:val="0"/>
          <w:marTop w:val="0"/>
          <w:marBottom w:val="0"/>
          <w:divBdr>
            <w:top w:val="none" w:sz="0" w:space="0" w:color="auto"/>
            <w:left w:val="none" w:sz="0" w:space="0" w:color="auto"/>
            <w:bottom w:val="none" w:sz="0" w:space="0" w:color="auto"/>
            <w:right w:val="none" w:sz="0" w:space="0" w:color="auto"/>
          </w:divBdr>
        </w:div>
        <w:div w:id="200214168">
          <w:marLeft w:val="0"/>
          <w:marRight w:val="0"/>
          <w:marTop w:val="0"/>
          <w:marBottom w:val="0"/>
          <w:divBdr>
            <w:top w:val="none" w:sz="0" w:space="0" w:color="auto"/>
            <w:left w:val="none" w:sz="0" w:space="0" w:color="auto"/>
            <w:bottom w:val="none" w:sz="0" w:space="0" w:color="auto"/>
            <w:right w:val="none" w:sz="0" w:space="0" w:color="auto"/>
          </w:divBdr>
        </w:div>
        <w:div w:id="1566910073">
          <w:marLeft w:val="0"/>
          <w:marRight w:val="0"/>
          <w:marTop w:val="0"/>
          <w:marBottom w:val="0"/>
          <w:divBdr>
            <w:top w:val="none" w:sz="0" w:space="0" w:color="auto"/>
            <w:left w:val="none" w:sz="0" w:space="0" w:color="auto"/>
            <w:bottom w:val="none" w:sz="0" w:space="0" w:color="auto"/>
            <w:right w:val="none" w:sz="0" w:space="0" w:color="auto"/>
          </w:divBdr>
        </w:div>
        <w:div w:id="1814827709">
          <w:marLeft w:val="0"/>
          <w:marRight w:val="0"/>
          <w:marTop w:val="0"/>
          <w:marBottom w:val="0"/>
          <w:divBdr>
            <w:top w:val="none" w:sz="0" w:space="0" w:color="auto"/>
            <w:left w:val="none" w:sz="0" w:space="0" w:color="auto"/>
            <w:bottom w:val="none" w:sz="0" w:space="0" w:color="auto"/>
            <w:right w:val="none" w:sz="0" w:space="0" w:color="auto"/>
          </w:divBdr>
        </w:div>
        <w:div w:id="1855342091">
          <w:marLeft w:val="0"/>
          <w:marRight w:val="0"/>
          <w:marTop w:val="0"/>
          <w:marBottom w:val="0"/>
          <w:divBdr>
            <w:top w:val="none" w:sz="0" w:space="0" w:color="auto"/>
            <w:left w:val="none" w:sz="0" w:space="0" w:color="auto"/>
            <w:bottom w:val="none" w:sz="0" w:space="0" w:color="auto"/>
            <w:right w:val="none" w:sz="0" w:space="0" w:color="auto"/>
          </w:divBdr>
        </w:div>
        <w:div w:id="677200935">
          <w:marLeft w:val="0"/>
          <w:marRight w:val="0"/>
          <w:marTop w:val="0"/>
          <w:marBottom w:val="0"/>
          <w:divBdr>
            <w:top w:val="none" w:sz="0" w:space="0" w:color="auto"/>
            <w:left w:val="none" w:sz="0" w:space="0" w:color="auto"/>
            <w:bottom w:val="none" w:sz="0" w:space="0" w:color="auto"/>
            <w:right w:val="none" w:sz="0" w:space="0" w:color="auto"/>
          </w:divBdr>
        </w:div>
        <w:div w:id="831873239">
          <w:marLeft w:val="0"/>
          <w:marRight w:val="0"/>
          <w:marTop w:val="0"/>
          <w:marBottom w:val="0"/>
          <w:divBdr>
            <w:top w:val="none" w:sz="0" w:space="0" w:color="auto"/>
            <w:left w:val="none" w:sz="0" w:space="0" w:color="auto"/>
            <w:bottom w:val="none" w:sz="0" w:space="0" w:color="auto"/>
            <w:right w:val="none" w:sz="0" w:space="0" w:color="auto"/>
          </w:divBdr>
        </w:div>
        <w:div w:id="872965638">
          <w:marLeft w:val="0"/>
          <w:marRight w:val="0"/>
          <w:marTop w:val="0"/>
          <w:marBottom w:val="0"/>
          <w:divBdr>
            <w:top w:val="none" w:sz="0" w:space="0" w:color="auto"/>
            <w:left w:val="none" w:sz="0" w:space="0" w:color="auto"/>
            <w:bottom w:val="none" w:sz="0" w:space="0" w:color="auto"/>
            <w:right w:val="none" w:sz="0" w:space="0" w:color="auto"/>
          </w:divBdr>
        </w:div>
        <w:div w:id="591668746">
          <w:marLeft w:val="0"/>
          <w:marRight w:val="0"/>
          <w:marTop w:val="0"/>
          <w:marBottom w:val="0"/>
          <w:divBdr>
            <w:top w:val="none" w:sz="0" w:space="0" w:color="auto"/>
            <w:left w:val="none" w:sz="0" w:space="0" w:color="auto"/>
            <w:bottom w:val="none" w:sz="0" w:space="0" w:color="auto"/>
            <w:right w:val="none" w:sz="0" w:space="0" w:color="auto"/>
          </w:divBdr>
        </w:div>
        <w:div w:id="1769350422">
          <w:marLeft w:val="0"/>
          <w:marRight w:val="0"/>
          <w:marTop w:val="0"/>
          <w:marBottom w:val="0"/>
          <w:divBdr>
            <w:top w:val="none" w:sz="0" w:space="0" w:color="auto"/>
            <w:left w:val="none" w:sz="0" w:space="0" w:color="auto"/>
            <w:bottom w:val="none" w:sz="0" w:space="0" w:color="auto"/>
            <w:right w:val="none" w:sz="0" w:space="0" w:color="auto"/>
          </w:divBdr>
        </w:div>
      </w:divsChild>
    </w:div>
    <w:div w:id="1552644665">
      <w:bodyDiv w:val="1"/>
      <w:marLeft w:val="0"/>
      <w:marRight w:val="0"/>
      <w:marTop w:val="0"/>
      <w:marBottom w:val="0"/>
      <w:divBdr>
        <w:top w:val="none" w:sz="0" w:space="0" w:color="auto"/>
        <w:left w:val="none" w:sz="0" w:space="0" w:color="auto"/>
        <w:bottom w:val="none" w:sz="0" w:space="0" w:color="auto"/>
        <w:right w:val="none" w:sz="0" w:space="0" w:color="auto"/>
      </w:divBdr>
    </w:div>
    <w:div w:id="1597324182">
      <w:bodyDiv w:val="1"/>
      <w:marLeft w:val="0"/>
      <w:marRight w:val="0"/>
      <w:marTop w:val="0"/>
      <w:marBottom w:val="0"/>
      <w:divBdr>
        <w:top w:val="none" w:sz="0" w:space="0" w:color="auto"/>
        <w:left w:val="none" w:sz="0" w:space="0" w:color="auto"/>
        <w:bottom w:val="none" w:sz="0" w:space="0" w:color="auto"/>
        <w:right w:val="none" w:sz="0" w:space="0" w:color="auto"/>
      </w:divBdr>
      <w:divsChild>
        <w:div w:id="1316564336">
          <w:marLeft w:val="0"/>
          <w:marRight w:val="0"/>
          <w:marTop w:val="0"/>
          <w:marBottom w:val="0"/>
          <w:divBdr>
            <w:top w:val="none" w:sz="0" w:space="0" w:color="auto"/>
            <w:left w:val="none" w:sz="0" w:space="0" w:color="auto"/>
            <w:bottom w:val="none" w:sz="0" w:space="0" w:color="auto"/>
            <w:right w:val="none" w:sz="0" w:space="0" w:color="auto"/>
          </w:divBdr>
        </w:div>
        <w:div w:id="963314575">
          <w:marLeft w:val="0"/>
          <w:marRight w:val="0"/>
          <w:marTop w:val="0"/>
          <w:marBottom w:val="0"/>
          <w:divBdr>
            <w:top w:val="none" w:sz="0" w:space="0" w:color="auto"/>
            <w:left w:val="none" w:sz="0" w:space="0" w:color="auto"/>
            <w:bottom w:val="none" w:sz="0" w:space="0" w:color="auto"/>
            <w:right w:val="none" w:sz="0" w:space="0" w:color="auto"/>
          </w:divBdr>
        </w:div>
        <w:div w:id="914818296">
          <w:marLeft w:val="0"/>
          <w:marRight w:val="0"/>
          <w:marTop w:val="0"/>
          <w:marBottom w:val="0"/>
          <w:divBdr>
            <w:top w:val="none" w:sz="0" w:space="0" w:color="auto"/>
            <w:left w:val="none" w:sz="0" w:space="0" w:color="auto"/>
            <w:bottom w:val="none" w:sz="0" w:space="0" w:color="auto"/>
            <w:right w:val="none" w:sz="0" w:space="0" w:color="auto"/>
          </w:divBdr>
        </w:div>
        <w:div w:id="2017922595">
          <w:marLeft w:val="0"/>
          <w:marRight w:val="0"/>
          <w:marTop w:val="0"/>
          <w:marBottom w:val="0"/>
          <w:divBdr>
            <w:top w:val="none" w:sz="0" w:space="0" w:color="auto"/>
            <w:left w:val="none" w:sz="0" w:space="0" w:color="auto"/>
            <w:bottom w:val="none" w:sz="0" w:space="0" w:color="auto"/>
            <w:right w:val="none" w:sz="0" w:space="0" w:color="auto"/>
          </w:divBdr>
        </w:div>
        <w:div w:id="1532718806">
          <w:marLeft w:val="0"/>
          <w:marRight w:val="0"/>
          <w:marTop w:val="0"/>
          <w:marBottom w:val="0"/>
          <w:divBdr>
            <w:top w:val="none" w:sz="0" w:space="0" w:color="auto"/>
            <w:left w:val="none" w:sz="0" w:space="0" w:color="auto"/>
            <w:bottom w:val="none" w:sz="0" w:space="0" w:color="auto"/>
            <w:right w:val="none" w:sz="0" w:space="0" w:color="auto"/>
          </w:divBdr>
        </w:div>
        <w:div w:id="805856202">
          <w:marLeft w:val="0"/>
          <w:marRight w:val="0"/>
          <w:marTop w:val="0"/>
          <w:marBottom w:val="0"/>
          <w:divBdr>
            <w:top w:val="none" w:sz="0" w:space="0" w:color="auto"/>
            <w:left w:val="none" w:sz="0" w:space="0" w:color="auto"/>
            <w:bottom w:val="none" w:sz="0" w:space="0" w:color="auto"/>
            <w:right w:val="none" w:sz="0" w:space="0" w:color="auto"/>
          </w:divBdr>
        </w:div>
        <w:div w:id="520123696">
          <w:marLeft w:val="0"/>
          <w:marRight w:val="0"/>
          <w:marTop w:val="0"/>
          <w:marBottom w:val="0"/>
          <w:divBdr>
            <w:top w:val="none" w:sz="0" w:space="0" w:color="auto"/>
            <w:left w:val="none" w:sz="0" w:space="0" w:color="auto"/>
            <w:bottom w:val="none" w:sz="0" w:space="0" w:color="auto"/>
            <w:right w:val="none" w:sz="0" w:space="0" w:color="auto"/>
          </w:divBdr>
        </w:div>
        <w:div w:id="1453405147">
          <w:marLeft w:val="0"/>
          <w:marRight w:val="0"/>
          <w:marTop w:val="0"/>
          <w:marBottom w:val="0"/>
          <w:divBdr>
            <w:top w:val="none" w:sz="0" w:space="0" w:color="auto"/>
            <w:left w:val="none" w:sz="0" w:space="0" w:color="auto"/>
            <w:bottom w:val="none" w:sz="0" w:space="0" w:color="auto"/>
            <w:right w:val="none" w:sz="0" w:space="0" w:color="auto"/>
          </w:divBdr>
        </w:div>
        <w:div w:id="699823947">
          <w:marLeft w:val="0"/>
          <w:marRight w:val="0"/>
          <w:marTop w:val="0"/>
          <w:marBottom w:val="0"/>
          <w:divBdr>
            <w:top w:val="none" w:sz="0" w:space="0" w:color="auto"/>
            <w:left w:val="none" w:sz="0" w:space="0" w:color="auto"/>
            <w:bottom w:val="none" w:sz="0" w:space="0" w:color="auto"/>
            <w:right w:val="none" w:sz="0" w:space="0" w:color="auto"/>
          </w:divBdr>
        </w:div>
        <w:div w:id="1491948326">
          <w:marLeft w:val="0"/>
          <w:marRight w:val="0"/>
          <w:marTop w:val="0"/>
          <w:marBottom w:val="0"/>
          <w:divBdr>
            <w:top w:val="none" w:sz="0" w:space="0" w:color="auto"/>
            <w:left w:val="none" w:sz="0" w:space="0" w:color="auto"/>
            <w:bottom w:val="none" w:sz="0" w:space="0" w:color="auto"/>
            <w:right w:val="none" w:sz="0" w:space="0" w:color="auto"/>
          </w:divBdr>
        </w:div>
        <w:div w:id="1934825758">
          <w:marLeft w:val="0"/>
          <w:marRight w:val="0"/>
          <w:marTop w:val="0"/>
          <w:marBottom w:val="0"/>
          <w:divBdr>
            <w:top w:val="none" w:sz="0" w:space="0" w:color="auto"/>
            <w:left w:val="none" w:sz="0" w:space="0" w:color="auto"/>
            <w:bottom w:val="none" w:sz="0" w:space="0" w:color="auto"/>
            <w:right w:val="none" w:sz="0" w:space="0" w:color="auto"/>
          </w:divBdr>
        </w:div>
        <w:div w:id="326130020">
          <w:marLeft w:val="0"/>
          <w:marRight w:val="0"/>
          <w:marTop w:val="0"/>
          <w:marBottom w:val="0"/>
          <w:divBdr>
            <w:top w:val="none" w:sz="0" w:space="0" w:color="auto"/>
            <w:left w:val="none" w:sz="0" w:space="0" w:color="auto"/>
            <w:bottom w:val="none" w:sz="0" w:space="0" w:color="auto"/>
            <w:right w:val="none" w:sz="0" w:space="0" w:color="auto"/>
          </w:divBdr>
        </w:div>
        <w:div w:id="1746605090">
          <w:marLeft w:val="0"/>
          <w:marRight w:val="0"/>
          <w:marTop w:val="0"/>
          <w:marBottom w:val="0"/>
          <w:divBdr>
            <w:top w:val="none" w:sz="0" w:space="0" w:color="auto"/>
            <w:left w:val="none" w:sz="0" w:space="0" w:color="auto"/>
            <w:bottom w:val="none" w:sz="0" w:space="0" w:color="auto"/>
            <w:right w:val="none" w:sz="0" w:space="0" w:color="auto"/>
          </w:divBdr>
        </w:div>
        <w:div w:id="1793933779">
          <w:marLeft w:val="0"/>
          <w:marRight w:val="0"/>
          <w:marTop w:val="0"/>
          <w:marBottom w:val="0"/>
          <w:divBdr>
            <w:top w:val="none" w:sz="0" w:space="0" w:color="auto"/>
            <w:left w:val="none" w:sz="0" w:space="0" w:color="auto"/>
            <w:bottom w:val="none" w:sz="0" w:space="0" w:color="auto"/>
            <w:right w:val="none" w:sz="0" w:space="0" w:color="auto"/>
          </w:divBdr>
        </w:div>
      </w:divsChild>
    </w:div>
    <w:div w:id="1604995474">
      <w:bodyDiv w:val="1"/>
      <w:marLeft w:val="0"/>
      <w:marRight w:val="0"/>
      <w:marTop w:val="0"/>
      <w:marBottom w:val="0"/>
      <w:divBdr>
        <w:top w:val="none" w:sz="0" w:space="0" w:color="auto"/>
        <w:left w:val="none" w:sz="0" w:space="0" w:color="auto"/>
        <w:bottom w:val="none" w:sz="0" w:space="0" w:color="auto"/>
        <w:right w:val="none" w:sz="0" w:space="0" w:color="auto"/>
      </w:divBdr>
    </w:div>
    <w:div w:id="1667399083">
      <w:bodyDiv w:val="1"/>
      <w:marLeft w:val="0"/>
      <w:marRight w:val="0"/>
      <w:marTop w:val="0"/>
      <w:marBottom w:val="0"/>
      <w:divBdr>
        <w:top w:val="none" w:sz="0" w:space="0" w:color="auto"/>
        <w:left w:val="none" w:sz="0" w:space="0" w:color="auto"/>
        <w:bottom w:val="none" w:sz="0" w:space="0" w:color="auto"/>
        <w:right w:val="none" w:sz="0" w:space="0" w:color="auto"/>
      </w:divBdr>
    </w:div>
    <w:div w:id="1801335797">
      <w:bodyDiv w:val="1"/>
      <w:marLeft w:val="0"/>
      <w:marRight w:val="0"/>
      <w:marTop w:val="0"/>
      <w:marBottom w:val="0"/>
      <w:divBdr>
        <w:top w:val="none" w:sz="0" w:space="0" w:color="auto"/>
        <w:left w:val="none" w:sz="0" w:space="0" w:color="auto"/>
        <w:bottom w:val="none" w:sz="0" w:space="0" w:color="auto"/>
        <w:right w:val="none" w:sz="0" w:space="0" w:color="auto"/>
      </w:divBdr>
      <w:divsChild>
        <w:div w:id="217477961">
          <w:marLeft w:val="0"/>
          <w:marRight w:val="0"/>
          <w:marTop w:val="0"/>
          <w:marBottom w:val="0"/>
          <w:divBdr>
            <w:top w:val="none" w:sz="0" w:space="0" w:color="auto"/>
            <w:left w:val="none" w:sz="0" w:space="0" w:color="auto"/>
            <w:bottom w:val="none" w:sz="0" w:space="0" w:color="auto"/>
            <w:right w:val="none" w:sz="0" w:space="0" w:color="auto"/>
          </w:divBdr>
        </w:div>
      </w:divsChild>
    </w:div>
    <w:div w:id="203326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web1.cis.pennwest.edu/~vafinaid/"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0BB2-982A-4D52-90AE-A539E6439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35</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 Reinheimer</dc:creator>
  <cp:keywords/>
  <dc:description/>
  <cp:lastModifiedBy>Jenna Guffy</cp:lastModifiedBy>
  <cp:revision>17</cp:revision>
  <dcterms:created xsi:type="dcterms:W3CDTF">2025-03-25T21:19:00Z</dcterms:created>
  <dcterms:modified xsi:type="dcterms:W3CDTF">2025-04-11T17:04:00Z</dcterms:modified>
</cp:coreProperties>
</file>